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9A45" w14:textId="77777777" w:rsidR="00D12452" w:rsidRDefault="00FD39C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Concept Proposal Submitted to the Potato Research Consortium</w:t>
      </w:r>
    </w:p>
    <w:p w14:paraId="3F5C49A5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96FC5" w14:textId="77777777" w:rsidR="00861D49" w:rsidRDefault="00FD39CB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 </w:t>
      </w:r>
      <w:r w:rsid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Comparison of potato yields, soil health, and pathogen loads in virgin and non-virgin soils. </w:t>
      </w:r>
    </w:p>
    <w:p w14:paraId="623D1680" w14:textId="45DAFD05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9522F6" w14:textId="09C507EC" w:rsidR="00D12452" w:rsidRDefault="00FD3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Year Initiated: 2021-22.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Current Year: 202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Terminating Year: 202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606B17E0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7FC46B" w14:textId="6F5421E5" w:rsidR="00D12452" w:rsidRDefault="00FD3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Personnel &amp; Cooperators:</w:t>
      </w:r>
    </w:p>
    <w:p w14:paraId="09A530CD" w14:textId="45FECCE2" w:rsidR="00F61AC0" w:rsidRPr="00861D49" w:rsidRDefault="00842534" w:rsidP="00861D49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61D49">
        <w:rPr>
          <w:rFonts w:ascii="Times New Roman" w:eastAsia="Times New Roman" w:hAnsi="Times New Roman" w:cs="Times New Roman"/>
          <w:bCs/>
          <w:sz w:val="24"/>
          <w:szCs w:val="24"/>
        </w:rPr>
        <w:t>PIs</w:t>
      </w:r>
      <w:r w:rsidR="000D606E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involved</w:t>
      </w:r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include</w:t>
      </w:r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David </w:t>
      </w:r>
      <w:proofErr w:type="spellStart"/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>Linnard</w:t>
      </w:r>
      <w:proofErr w:type="spellEnd"/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Wheeler</w:t>
      </w:r>
      <w:r w:rsidR="00281F33" w:rsidRPr="00861D49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0D606E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81F33" w:rsidRPr="00861D49">
        <w:rPr>
          <w:rFonts w:ascii="Times New Roman" w:eastAsia="Times New Roman" w:hAnsi="Times New Roman" w:cs="Times New Roman"/>
          <w:bCs/>
          <w:sz w:val="24"/>
          <w:szCs w:val="24"/>
        </w:rPr>
        <w:t>Deirdre Griffin LaHue, and Cynthia Gleason</w:t>
      </w:r>
      <w:r w:rsidR="00005DE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from Washington State University</w:t>
      </w:r>
      <w:r w:rsidR="00C07A55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Kenneth Frost from Oregon State University. </w:t>
      </w:r>
      <w:r w:rsidR="004812A1" w:rsidRPr="00861D49">
        <w:rPr>
          <w:rFonts w:ascii="Times New Roman" w:eastAsia="Times New Roman" w:hAnsi="Times New Roman" w:cs="Times New Roman"/>
          <w:bCs/>
          <w:sz w:val="24"/>
          <w:szCs w:val="24"/>
        </w:rPr>
        <w:t>Sudha</w:t>
      </w:r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G.C. </w:t>
      </w:r>
      <w:proofErr w:type="spellStart"/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>Upadhaya</w:t>
      </w:r>
      <w:proofErr w:type="spellEnd"/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4566DB" w:rsidRPr="00861D49">
        <w:rPr>
          <w:rFonts w:ascii="Times New Roman" w:eastAsia="Times New Roman" w:hAnsi="Times New Roman" w:cs="Times New Roman"/>
          <w:bCs/>
          <w:sz w:val="24"/>
          <w:szCs w:val="24"/>
        </w:rPr>
        <w:t>serves as a research associate in the first PI</w:t>
      </w:r>
      <w:r w:rsidR="007E5398" w:rsidRPr="00861D49">
        <w:rPr>
          <w:rFonts w:ascii="Times New Roman" w:eastAsia="Times New Roman" w:hAnsi="Times New Roman" w:cs="Times New Roman"/>
          <w:bCs/>
          <w:sz w:val="24"/>
          <w:szCs w:val="24"/>
        </w:rPr>
        <w:t>’</w:t>
      </w:r>
      <w:r w:rsidR="004566DB" w:rsidRPr="00861D49">
        <w:rPr>
          <w:rFonts w:ascii="Times New Roman" w:eastAsia="Times New Roman" w:hAnsi="Times New Roman" w:cs="Times New Roman"/>
          <w:bCs/>
          <w:sz w:val="24"/>
          <w:szCs w:val="24"/>
        </w:rPr>
        <w:t>s lab</w:t>
      </w:r>
      <w:r w:rsidR="007E5398" w:rsidRPr="00861D49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1737B" w:rsidRPr="00861D49">
        <w:rPr>
          <w:rFonts w:ascii="Times New Roman" w:eastAsia="Times New Roman" w:hAnsi="Times New Roman" w:cs="Times New Roman"/>
          <w:bCs/>
          <w:sz w:val="24"/>
          <w:szCs w:val="24"/>
        </w:rPr>
        <w:t>Teal Potter</w:t>
      </w:r>
      <w:r w:rsidR="007E5398" w:rsidRPr="00861D49">
        <w:rPr>
          <w:rFonts w:ascii="Times New Roman" w:eastAsia="Times New Roman" w:hAnsi="Times New Roman" w:cs="Times New Roman"/>
          <w:bCs/>
          <w:sz w:val="24"/>
          <w:szCs w:val="24"/>
        </w:rPr>
        <w:t xml:space="preserve"> serves as a postdoctoral scholar in the second PI’s lab.</w:t>
      </w:r>
      <w:r w:rsidR="00283145">
        <w:rPr>
          <w:rFonts w:ascii="Times New Roman" w:eastAsia="Times New Roman" w:hAnsi="Times New Roman" w:cs="Times New Roman"/>
          <w:bCs/>
          <w:sz w:val="24"/>
          <w:szCs w:val="24"/>
        </w:rPr>
        <w:t xml:space="preserve"> All PIs will request funding.</w:t>
      </w:r>
    </w:p>
    <w:p w14:paraId="5E859B17" w14:textId="7EC63C00" w:rsidR="00D12452" w:rsidRDefault="00D1245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469BB904" w14:textId="63ABAD54" w:rsidR="00D12452" w:rsidRDefault="00FD39CB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Funding Request for 202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-2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6F2277">
        <w:rPr>
          <w:rFonts w:ascii="Times New Roman" w:eastAsia="Times New Roman" w:hAnsi="Times New Roman" w:cs="Times New Roman"/>
          <w:b/>
          <w:sz w:val="24"/>
          <w:szCs w:val="24"/>
        </w:rPr>
        <w:t>$7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="006F2277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 w:rsidR="00662A35">
        <w:rPr>
          <w:rFonts w:ascii="Times New Roman" w:eastAsia="Times New Roman" w:hAnsi="Times New Roman" w:cs="Times New Roman"/>
          <w:b/>
          <w:sz w:val="24"/>
          <w:szCs w:val="24"/>
        </w:rPr>
        <w:t>000</w:t>
      </w:r>
    </w:p>
    <w:p w14:paraId="5F15AB5D" w14:textId="77777777" w:rsidR="00D12452" w:rsidRDefault="00FD39C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D5BF19D" w14:textId="77777777" w:rsidR="00D12452" w:rsidRDefault="00FD39C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Introduction: Problem Statement, Research Question(s) &amp; Justification:</w:t>
      </w:r>
    </w:p>
    <w:p w14:paraId="2B510448" w14:textId="2911968C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potatoes were first grown on a commercial scale, growers have noticed that the history of a field </w:t>
      </w:r>
      <w:r w:rsidR="00AF5DBD">
        <w:rPr>
          <w:rFonts w:ascii="Times New Roman" w:eastAsia="Times New Roman" w:hAnsi="Times New Roman" w:cs="Times New Roman"/>
          <w:sz w:val="24"/>
          <w:szCs w:val="24"/>
        </w:rPr>
        <w:t>influences both</w:t>
      </w:r>
      <w:r w:rsidR="00F860B7">
        <w:rPr>
          <w:rFonts w:ascii="Times New Roman" w:eastAsia="Times New Roman" w:hAnsi="Times New Roman" w:cs="Times New Roman"/>
          <w:sz w:val="24"/>
          <w:szCs w:val="24"/>
        </w:rPr>
        <w:t xml:space="preserve"> yield and quality</w:t>
      </w:r>
      <w:r>
        <w:rPr>
          <w:rFonts w:ascii="Times New Roman" w:eastAsia="Times New Roman" w:hAnsi="Times New Roman" w:cs="Times New Roman"/>
          <w:sz w:val="24"/>
          <w:szCs w:val="24"/>
        </w:rPr>
        <w:t>. Fields previously planted with potatoes generally yield less than</w:t>
      </w:r>
      <w:r w:rsidR="00956CB6">
        <w:rPr>
          <w:rFonts w:ascii="Times New Roman" w:eastAsia="Times New Roman" w:hAnsi="Times New Roman" w:cs="Times New Roman"/>
          <w:sz w:val="24"/>
          <w:szCs w:val="24"/>
        </w:rPr>
        <w:t xml:space="preserve"> potatoes 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soils not previously farmed (</w:t>
      </w:r>
      <w:r>
        <w:rPr>
          <w:rFonts w:ascii="Times New Roman" w:eastAsia="Times New Roman" w:hAnsi="Times New Roman" w:cs="Times New Roman"/>
          <w:sz w:val="24"/>
          <w:szCs w:val="24"/>
        </w:rPr>
        <w:t>virgin soils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fields never planted with potatoes.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Recent conversations 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growers</w:t>
      </w:r>
      <w:r w:rsidR="00BF1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indicated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14-26% </w:t>
      </w:r>
      <w:r w:rsidR="00956CB6">
        <w:rPr>
          <w:rFonts w:ascii="Times New Roman" w:eastAsia="Times New Roman" w:hAnsi="Times New Roman" w:cs="Times New Roman"/>
          <w:sz w:val="24"/>
          <w:szCs w:val="24"/>
        </w:rPr>
        <w:t>greater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yields from virgin soils compared to nearby non-virgin soils</w:t>
      </w:r>
      <w:r w:rsidR="00E52B95">
        <w:rPr>
          <w:rFonts w:ascii="Times New Roman" w:eastAsia="Times New Roman" w:hAnsi="Times New Roman" w:cs="Times New Roman"/>
          <w:sz w:val="24"/>
          <w:szCs w:val="24"/>
        </w:rPr>
        <w:t>. Researchers have observed the same effect at least since the 1990s</w:t>
      </w:r>
      <w:r w:rsidR="0093294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93294A">
        <w:rPr>
          <w:rFonts w:ascii="Times New Roman" w:eastAsia="Times New Roman" w:hAnsi="Times New Roman" w:cs="Times New Roman"/>
          <w:sz w:val="24"/>
          <w:szCs w:val="24"/>
        </w:rPr>
        <w:t>Powelson</w:t>
      </w:r>
      <w:proofErr w:type="spellEnd"/>
      <w:r w:rsidR="0093294A">
        <w:rPr>
          <w:rFonts w:ascii="Times New Roman" w:eastAsia="Times New Roman" w:hAnsi="Times New Roman" w:cs="Times New Roman"/>
          <w:sz w:val="24"/>
          <w:szCs w:val="24"/>
        </w:rPr>
        <w:t xml:space="preserve"> and Rowe 1993)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purpose of this proposal is to </w:t>
      </w:r>
      <w:r w:rsidR="00956CB6">
        <w:rPr>
          <w:rFonts w:ascii="Times New Roman" w:eastAsia="Times New Roman" w:hAnsi="Times New Roman" w:cs="Times New Roman"/>
          <w:sz w:val="24"/>
          <w:szCs w:val="24"/>
        </w:rPr>
        <w:t>determine what is responsible for these observations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0" w:author="Wheeler, David Linnard" w:date="2021-10-03T11:28:00Z">
        <w:r w:rsidR="00662A35">
          <w:rPr>
            <w:rFonts w:ascii="Times New Roman" w:eastAsia="Times New Roman" w:hAnsi="Times New Roman" w:cs="Times New Roman"/>
            <w:sz w:val="24"/>
            <w:szCs w:val="24"/>
          </w:rPr>
          <w:t>This study was initiated last year and at least one more year of research is required to corroborate or refute the results from the first year.</w:t>
        </w:r>
      </w:ins>
    </w:p>
    <w:p w14:paraId="3E5B5F0F" w14:textId="0861F377" w:rsidR="00D12452" w:rsidRDefault="00FD39CB" w:rsidP="006F227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identify factors associated with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8F70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96BC2">
        <w:rPr>
          <w:rFonts w:ascii="Times New Roman" w:eastAsia="Times New Roman" w:hAnsi="Times New Roman" w:cs="Times New Roman"/>
          <w:sz w:val="24"/>
          <w:szCs w:val="24"/>
        </w:rPr>
        <w:t xml:space="preserve">greater </w:t>
      </w:r>
      <w:r>
        <w:rPr>
          <w:rFonts w:ascii="Times New Roman" w:eastAsia="Times New Roman" w:hAnsi="Times New Roman" w:cs="Times New Roman"/>
          <w:sz w:val="24"/>
          <w:szCs w:val="24"/>
        </w:rPr>
        <w:t>yield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>s observed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when potatoes are grown in virgin soil, we propose to </w:t>
      </w:r>
      <w:del w:id="1" w:author="Wheeler, David Linnard" w:date="2021-10-03T11:28:00Z">
        <w:r w:rsidDel="00662A35">
          <w:rPr>
            <w:rFonts w:ascii="Times New Roman" w:eastAsia="Times New Roman" w:hAnsi="Times New Roman" w:cs="Times New Roman"/>
            <w:sz w:val="24"/>
            <w:szCs w:val="24"/>
          </w:rPr>
          <w:delText>conduct a</w:delText>
        </w:r>
      </w:del>
      <w:ins w:id="2" w:author="Wheeler, David Linnard" w:date="2021-10-03T11:28:00Z">
        <w:r w:rsidR="00662A35">
          <w:rPr>
            <w:rFonts w:ascii="Times New Roman" w:eastAsia="Times New Roman" w:hAnsi="Times New Roman" w:cs="Times New Roman"/>
            <w:sz w:val="24"/>
            <w:szCs w:val="24"/>
          </w:rPr>
          <w:t>continue our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 common garden experiment with </w:t>
      </w:r>
      <w:ins w:id="3" w:author="Wheeler, David Linnard" w:date="2021-10-03T11:28:00Z">
        <w:r w:rsidR="00662A35">
          <w:rPr>
            <w:rFonts w:ascii="Times New Roman" w:eastAsia="Times New Roman" w:hAnsi="Times New Roman" w:cs="Times New Roman"/>
            <w:sz w:val="24"/>
            <w:szCs w:val="24"/>
          </w:rPr>
          <w:t xml:space="preserve">more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virgin and non-virgin soils collected from the Northwest. To capture the physical, chemical, and biological factors often associated with changes in land-management practices (Chen et al. 2020; </w:t>
      </w:r>
      <w:r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>Gómez-</w:t>
      </w:r>
      <w:proofErr w:type="spellStart"/>
      <w:r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>Acata</w:t>
      </w:r>
      <w:proofErr w:type="spellEnd"/>
      <w:r>
        <w:rPr>
          <w:rFonts w:ascii="Times New Roman" w:eastAsia="Times New Roman" w:hAnsi="Times New Roman" w:cs="Times New Roman"/>
          <w:color w:val="3E3D40"/>
          <w:sz w:val="24"/>
          <w:szCs w:val="24"/>
          <w:highlight w:val="white"/>
        </w:rPr>
        <w:t xml:space="preserve"> et al. 2014;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Zhang et al. 2018), we have </w:t>
      </w:r>
      <w:del w:id="4" w:author="Wheeler, David Linnard" w:date="2021-10-03T11:29:00Z">
        <w:r w:rsidDel="00662A35">
          <w:rPr>
            <w:rFonts w:ascii="Times New Roman" w:eastAsia="Times New Roman" w:hAnsi="Times New Roman" w:cs="Times New Roman"/>
            <w:sz w:val="24"/>
            <w:szCs w:val="24"/>
          </w:rPr>
          <w:delText xml:space="preserve">assembled </w:delText>
        </w:r>
      </w:del>
      <w:ins w:id="5" w:author="Wheeler, David Linnard" w:date="2021-10-03T11:29:00Z">
        <w:r w:rsidR="00662A35">
          <w:rPr>
            <w:rFonts w:ascii="Times New Roman" w:eastAsia="Times New Roman" w:hAnsi="Times New Roman" w:cs="Times New Roman"/>
            <w:sz w:val="24"/>
            <w:szCs w:val="24"/>
          </w:rPr>
          <w:t xml:space="preserve">maintained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a team of soil scientists and plant pathologists. </w:t>
      </w:r>
    </w:p>
    <w:p w14:paraId="2F2BB5D8" w14:textId="77777777" w:rsidR="006F2277" w:rsidRDefault="006F2277" w:rsidP="006F2277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5A8D9A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Goal(s), Hypothesis, &amp; Objectives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6F72DE6" w14:textId="3C806886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of this research is to test the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null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hypotheses (i)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there is no difference in potato yield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, pathogen inoculum, and 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>disease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 xml:space="preserve"> expression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120D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virgin soils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non-virgin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soils </w:t>
      </w:r>
      <w:r w:rsidR="00A40926">
        <w:rPr>
          <w:rFonts w:ascii="Times New Roman" w:eastAsia="Times New Roman" w:hAnsi="Times New Roman" w:cs="Times New Roman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(ii)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there are no differences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soil properties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between virgin soils and 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non-virgin </w:t>
      </w:r>
      <w:r w:rsidR="00B77D78">
        <w:rPr>
          <w:rFonts w:ascii="Times New Roman" w:eastAsia="Times New Roman" w:hAnsi="Times New Roman" w:cs="Times New Roman"/>
          <w:sz w:val="24"/>
          <w:szCs w:val="24"/>
        </w:rPr>
        <w:t xml:space="preserve">soils that </w:t>
      </w:r>
      <w:r w:rsidR="00BF1741"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associated with differences in potato </w:t>
      </w:r>
      <w:bookmarkStart w:id="6" w:name="_Hlk50799389"/>
      <w:r>
        <w:rPr>
          <w:rFonts w:ascii="Times New Roman" w:eastAsia="Times New Roman" w:hAnsi="Times New Roman" w:cs="Times New Roman"/>
          <w:sz w:val="24"/>
          <w:szCs w:val="24"/>
        </w:rPr>
        <w:t>performance</w:t>
      </w:r>
      <w:r w:rsidR="000D6AEF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6"/>
    <w:p w14:paraId="03A8D269" w14:textId="706AB791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>test these hypotheses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 will </w:t>
      </w:r>
      <w:del w:id="7" w:author="Wheeler, David Linnard" w:date="2021-10-03T11:29:00Z">
        <w:r w:rsidDel="00662A35">
          <w:rPr>
            <w:rFonts w:ascii="Times New Roman" w:eastAsia="Times New Roman" w:hAnsi="Times New Roman" w:cs="Times New Roman"/>
            <w:sz w:val="24"/>
            <w:szCs w:val="24"/>
          </w:rPr>
          <w:delText xml:space="preserve">first </w:delText>
        </w:r>
      </w:del>
      <w:ins w:id="8" w:author="Wheeler, David Linnard" w:date="2021-10-03T11:29:00Z">
        <w:r w:rsidR="00662A35">
          <w:rPr>
            <w:rFonts w:ascii="Times New Roman" w:eastAsia="Times New Roman" w:hAnsi="Times New Roman" w:cs="Times New Roman"/>
            <w:sz w:val="24"/>
            <w:szCs w:val="24"/>
          </w:rPr>
          <w:t>again</w:t>
        </w:r>
        <w:r w:rsidR="00662A3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 xml:space="preserve">collect soil samples </w:t>
      </w:r>
      <w:r w:rsidR="004203F7">
        <w:rPr>
          <w:rFonts w:ascii="Times New Roman" w:eastAsia="Times New Roman" w:hAnsi="Times New Roman" w:cs="Times New Roman"/>
          <w:sz w:val="24"/>
          <w:szCs w:val="24"/>
        </w:rPr>
        <w:t xml:space="preserve">and cropping history records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r w:rsidR="00BA292C">
        <w:rPr>
          <w:rFonts w:ascii="Times New Roman" w:eastAsia="Times New Roman" w:hAnsi="Times New Roman" w:cs="Times New Roman"/>
          <w:sz w:val="24"/>
          <w:szCs w:val="24"/>
        </w:rPr>
        <w:t xml:space="preserve">a total of </w:t>
      </w:r>
      <w:r w:rsidR="002834C3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>paired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fields </w:t>
      </w:r>
      <w:r w:rsidR="002834C3">
        <w:rPr>
          <w:rFonts w:ascii="Times New Roman" w:eastAsia="Times New Roman" w:hAnsi="Times New Roman" w:cs="Times New Roman"/>
          <w:sz w:val="24"/>
          <w:szCs w:val="24"/>
        </w:rPr>
        <w:t xml:space="preserve">(n=30) </w:t>
      </w:r>
      <w:r>
        <w:rPr>
          <w:rFonts w:ascii="Times New Roman" w:eastAsia="Times New Roman" w:hAnsi="Times New Roman" w:cs="Times New Roman"/>
          <w:sz w:val="24"/>
          <w:szCs w:val="24"/>
        </w:rPr>
        <w:t>with virgin and non-virgin soil in Washington, Oregon, and Idaho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1.A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E542A">
        <w:rPr>
          <w:rFonts w:ascii="Times New Roman" w:eastAsia="Times New Roman" w:hAnsi="Times New Roman" w:cs="Times New Roman"/>
          <w:bCs/>
          <w:sz w:val="24"/>
          <w:szCs w:val="24"/>
        </w:rPr>
        <w:t xml:space="preserve">Each </w:t>
      </w:r>
      <w:r w:rsidR="008E4785">
        <w:rPr>
          <w:rFonts w:ascii="Times New Roman" w:eastAsia="Times New Roman" w:hAnsi="Times New Roman" w:cs="Times New Roman"/>
          <w:bCs/>
          <w:sz w:val="24"/>
          <w:szCs w:val="24"/>
        </w:rPr>
        <w:t>soil</w:t>
      </w:r>
      <w:r w:rsidR="002E542A">
        <w:rPr>
          <w:rFonts w:ascii="Times New Roman" w:eastAsia="Times New Roman" w:hAnsi="Times New Roman" w:cs="Times New Roman"/>
          <w:bCs/>
          <w:sz w:val="24"/>
          <w:szCs w:val="24"/>
        </w:rPr>
        <w:t xml:space="preserve"> will then be characterized for </w:t>
      </w:r>
      <w:r>
        <w:rPr>
          <w:rFonts w:ascii="Times New Roman" w:eastAsia="Times New Roman" w:hAnsi="Times New Roman" w:cs="Times New Roman"/>
          <w:sz w:val="24"/>
          <w:szCs w:val="24"/>
        </w:rPr>
        <w:t>physical, chemical and biological properties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 xml:space="preserve"> following the Comprehensive Assessment of Soil Health (CASH; Moebius-Clune et al., 2017)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542A">
        <w:rPr>
          <w:rFonts w:ascii="Times New Roman" w:eastAsia="Times New Roman" w:hAnsi="Times New Roman" w:cs="Times New Roman"/>
          <w:sz w:val="24"/>
          <w:szCs w:val="24"/>
        </w:rPr>
        <w:t xml:space="preserve">as well as </w:t>
      </w:r>
      <w:r w:rsidR="002834C3">
        <w:rPr>
          <w:rFonts w:ascii="Times New Roman" w:eastAsia="Times New Roman" w:hAnsi="Times New Roman" w:cs="Times New Roman"/>
          <w:sz w:val="24"/>
          <w:szCs w:val="24"/>
        </w:rPr>
        <w:t xml:space="preserve">free living and plant-parasitic </w:t>
      </w:r>
      <w:r>
        <w:rPr>
          <w:rFonts w:ascii="Times New Roman" w:eastAsia="Times New Roman" w:hAnsi="Times New Roman" w:cs="Times New Roman"/>
          <w:sz w:val="24"/>
          <w:szCs w:val="24"/>
        </w:rPr>
        <w:t>nematodes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 xml:space="preserve">, soilborne potato pathogen presence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lastRenderedPageBreak/>
        <w:t>and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 xml:space="preserve"> abundance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542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sz w:val="24"/>
          <w:szCs w:val="24"/>
        </w:rPr>
        <w:t>bacteria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>l and fungal communit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>y structure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 xml:space="preserve"> (using 16S 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 xml:space="preserve">rRNA 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>and ITS amplicon sequencing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>, respectively</w:t>
      </w:r>
      <w:r w:rsidR="004131EB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>Russet Burbank potatoes will be planted in common garden microplots containing the sampled soil.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isease expression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will be assessed throughout the growing season. Yields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will be quantified 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for each treatment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1.C</w:t>
      </w:r>
      <w:r>
        <w:rPr>
          <w:rFonts w:ascii="Times New Roman" w:eastAsia="Times New Roman" w:hAnsi="Times New Roman" w:cs="Times New Roman"/>
          <w:sz w:val="24"/>
          <w:szCs w:val="24"/>
        </w:rPr>
        <w:t>). Associations between virgin and non-virgin soils and soil properties will be visualized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1.D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9D1B8B">
        <w:rPr>
          <w:rFonts w:ascii="Times New Roman" w:eastAsia="Times New Roman" w:hAnsi="Times New Roman" w:cs="Times New Roman"/>
          <w:sz w:val="24"/>
          <w:szCs w:val="24"/>
        </w:rPr>
        <w:t xml:space="preserve"> and d</w:t>
      </w:r>
      <w:r>
        <w:rPr>
          <w:rFonts w:ascii="Times New Roman" w:eastAsia="Times New Roman" w:hAnsi="Times New Roman" w:cs="Times New Roman"/>
          <w:sz w:val="24"/>
          <w:szCs w:val="24"/>
        </w:rPr>
        <w:t>ifferences between soil properties, potato yields, and disease expression will be investigated with standard statistical procedures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Figure 1.D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14ED5FE0" w14:textId="2C34E4DC" w:rsidR="00FD39CB" w:rsidRDefault="00E83FEF" w:rsidP="00861D49">
      <w:pPr>
        <w:keepNext/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43C8C97" wp14:editId="2B4E6BEB">
                <wp:simplePos x="0" y="0"/>
                <wp:positionH relativeFrom="column">
                  <wp:posOffset>1524844</wp:posOffset>
                </wp:positionH>
                <wp:positionV relativeFrom="paragraph">
                  <wp:posOffset>962198</wp:posOffset>
                </wp:positionV>
                <wp:extent cx="360" cy="360"/>
                <wp:effectExtent l="63500" t="76200" r="63500" b="762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4939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117.2pt;margin-top:72.9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">
                <v:imagedata r:id="rId10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F8086AF" wp14:editId="7E4D631D">
                <wp:simplePos x="0" y="0"/>
                <wp:positionH relativeFrom="column">
                  <wp:posOffset>1513840</wp:posOffset>
                </wp:positionH>
                <wp:positionV relativeFrom="paragraph">
                  <wp:posOffset>942975</wp:posOffset>
                </wp:positionV>
                <wp:extent cx="5440" cy="12700"/>
                <wp:effectExtent l="63500" t="76200" r="58420" b="7620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40" cy="12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09E63" id="Ink 4" o:spid="_x0000_s1026" type="#_x0000_t75" style="position:absolute;margin-left:116.5pt;margin-top:71.5pt;width:5.8pt;height: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">
                <v:imagedata r:id="rId10" o:title=""/>
              </v:shape>
            </w:pict>
          </mc:Fallback>
        </mc:AlternateContent>
      </w:r>
      <w:r w:rsidR="00FD39C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BEEA8BC" wp14:editId="5C6F45F3">
            <wp:extent cx="4791929" cy="2420883"/>
            <wp:effectExtent l="114300" t="101600" r="123190" b="13208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6616" cy="24283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9CB160" w14:textId="7F75DED3" w:rsidR="00D12452" w:rsidRPr="00E52B95" w:rsidRDefault="00FD39CB" w:rsidP="00FD39CB">
      <w:pPr>
        <w:pStyle w:val="Caption"/>
        <w:ind w:left="720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40"/>
          <w:szCs w:val="40"/>
        </w:rPr>
      </w:pP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Pr="00E52B95">
        <w:rPr>
          <w:rFonts w:ascii="Times New Roman" w:hAnsi="Times New Roman" w:cs="Times New Roman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E52B95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4"/>
          <w:szCs w:val="24"/>
        </w:rPr>
        <w:t>.</w:t>
      </w:r>
      <w:r w:rsidRPr="00E52B95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Flow chart of experiment</w:t>
      </w:r>
    </w:p>
    <w:p w14:paraId="5C4DA8A8" w14:textId="1FC34233" w:rsidR="00D12452" w:rsidRDefault="00FD39CB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Anticipated outcomes of this research include (i)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>determination of the differences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soil properties (including</w:t>
      </w:r>
      <w:r w:rsidR="00941740">
        <w:rPr>
          <w:rFonts w:ascii="Times New Roman" w:eastAsia="Times New Roman" w:hAnsi="Times New Roman" w:cs="Times New Roman"/>
          <w:sz w:val="24"/>
          <w:szCs w:val="24"/>
        </w:rPr>
        <w:t xml:space="preserve"> meso-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microorganisms) </w:t>
      </w:r>
      <w:r w:rsidR="00390F3A">
        <w:rPr>
          <w:rFonts w:ascii="Times New Roman" w:eastAsia="Times New Roman" w:hAnsi="Times New Roman" w:cs="Times New Roman"/>
          <w:sz w:val="24"/>
          <w:szCs w:val="24"/>
        </w:rPr>
        <w:t>between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virgin soil and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 non-virgin soil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(ii) estimates of the effects of virgin soils on tuber yields and disease expression</w:t>
      </w:r>
      <w:r w:rsidR="007D27A8">
        <w:rPr>
          <w:rFonts w:ascii="Times New Roman" w:eastAsia="Times New Roman" w:hAnsi="Times New Roman" w:cs="Times New Roman"/>
          <w:sz w:val="24"/>
          <w:szCs w:val="24"/>
        </w:rPr>
        <w:t xml:space="preserve"> relative to non-virgin soils</w:t>
      </w:r>
      <w:r>
        <w:rPr>
          <w:rFonts w:ascii="Times New Roman" w:eastAsia="Times New Roman" w:hAnsi="Times New Roman" w:cs="Times New Roman"/>
          <w:sz w:val="24"/>
          <w:szCs w:val="24"/>
        </w:rPr>
        <w:t>. Ultimately this information</w:t>
      </w:r>
      <w:r w:rsidR="00726631">
        <w:rPr>
          <w:rFonts w:ascii="Times New Roman" w:eastAsia="Times New Roman" w:hAnsi="Times New Roman" w:cs="Times New Roman"/>
          <w:sz w:val="24"/>
          <w:szCs w:val="24"/>
        </w:rPr>
        <w:t xml:space="preserve"> should reveal </w:t>
      </w:r>
      <w:r w:rsidR="00E822EB">
        <w:rPr>
          <w:rFonts w:ascii="Times New Roman" w:eastAsia="Times New Roman" w:hAnsi="Times New Roman" w:cs="Times New Roman"/>
          <w:sz w:val="24"/>
          <w:szCs w:val="24"/>
        </w:rPr>
        <w:t xml:space="preserve">differences between virgin and non-virgin soils that can be exploited </w:t>
      </w:r>
      <w:r w:rsidR="00E56B3B">
        <w:rPr>
          <w:rFonts w:ascii="Times New Roman" w:eastAsia="Times New Roman" w:hAnsi="Times New Roman" w:cs="Times New Roman"/>
          <w:sz w:val="24"/>
          <w:szCs w:val="24"/>
        </w:rPr>
        <w:t>to improve yields.</w:t>
      </w:r>
      <w:r w:rsidR="002831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6B3B">
        <w:rPr>
          <w:rFonts w:ascii="Times New Roman" w:eastAsia="Times New Roman" w:hAnsi="Times New Roman" w:cs="Times New Roman"/>
          <w:sz w:val="24"/>
          <w:szCs w:val="24"/>
        </w:rPr>
        <w:t>Further studies can subsequently be designed to confirm</w:t>
      </w:r>
      <w:r w:rsidR="00CB43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0B8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71107E">
        <w:rPr>
          <w:rFonts w:ascii="Times New Roman" w:eastAsia="Times New Roman" w:hAnsi="Times New Roman" w:cs="Times New Roman"/>
          <w:sz w:val="24"/>
          <w:szCs w:val="24"/>
        </w:rPr>
        <w:t xml:space="preserve">beneficial effects of </w:t>
      </w:r>
      <w:r w:rsidR="005734C8">
        <w:rPr>
          <w:rFonts w:ascii="Times New Roman" w:eastAsia="Times New Roman" w:hAnsi="Times New Roman" w:cs="Times New Roman"/>
          <w:sz w:val="24"/>
          <w:szCs w:val="24"/>
        </w:rPr>
        <w:t xml:space="preserve">virgin soils on </w:t>
      </w:r>
      <w:r w:rsidR="0071107E">
        <w:rPr>
          <w:rFonts w:ascii="Times New Roman" w:eastAsia="Times New Roman" w:hAnsi="Times New Roman" w:cs="Times New Roman"/>
          <w:sz w:val="24"/>
          <w:szCs w:val="24"/>
        </w:rPr>
        <w:t>potato</w:t>
      </w:r>
      <w:r w:rsidR="007418FA">
        <w:rPr>
          <w:rFonts w:ascii="Times New Roman" w:eastAsia="Times New Roman" w:hAnsi="Times New Roman" w:cs="Times New Roman"/>
          <w:sz w:val="24"/>
          <w:szCs w:val="24"/>
        </w:rPr>
        <w:t xml:space="preserve"> yields </w:t>
      </w:r>
      <w:r w:rsidR="00DC7A60">
        <w:rPr>
          <w:rFonts w:ascii="Times New Roman" w:eastAsia="Times New Roman" w:hAnsi="Times New Roman" w:cs="Times New Roman"/>
          <w:sz w:val="24"/>
          <w:szCs w:val="24"/>
        </w:rPr>
        <w:t xml:space="preserve">and design management tactics to reproduce </w:t>
      </w:r>
      <w:r w:rsidR="003A29A0">
        <w:rPr>
          <w:rFonts w:ascii="Times New Roman" w:eastAsia="Times New Roman" w:hAnsi="Times New Roman" w:cs="Times New Roman"/>
          <w:sz w:val="24"/>
          <w:szCs w:val="24"/>
        </w:rPr>
        <w:t>such effects</w:t>
      </w:r>
      <w:r w:rsidR="002A36AD">
        <w:rPr>
          <w:rFonts w:ascii="Times New Roman" w:eastAsia="Times New Roman" w:hAnsi="Times New Roman" w:cs="Times New Roman"/>
          <w:sz w:val="24"/>
          <w:szCs w:val="24"/>
        </w:rPr>
        <w:t xml:space="preserve"> in the Northwest. </w:t>
      </w:r>
    </w:p>
    <w:p w14:paraId="2A4C2DBE" w14:textId="77777777" w:rsidR="00D12452" w:rsidRDefault="00D1245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839D67" w14:textId="2536AECE" w:rsidR="00D12452" w:rsidRDefault="00FD39CB" w:rsidP="00861D4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Collaboration:  </w:t>
      </w:r>
      <w:r>
        <w:rPr>
          <w:rFonts w:ascii="Times New Roman" w:eastAsia="Times New Roman" w:hAnsi="Times New Roman" w:cs="Times New Roman"/>
          <w:sz w:val="24"/>
          <w:szCs w:val="24"/>
        </w:rPr>
        <w:t>DL Wheeler and S</w:t>
      </w:r>
      <w:r w:rsidR="001B41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GC</w:t>
      </w:r>
      <w:r w:rsidRPr="00FD3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Upadhaya will collect soils, establish microplots, collect yield and disease data, and analyze data.</w:t>
      </w:r>
      <w:r w:rsidR="00FB111D">
        <w:rPr>
          <w:rFonts w:ascii="Times New Roman" w:eastAsia="Times New Roman" w:hAnsi="Times New Roman" w:cs="Times New Roman"/>
          <w:sz w:val="24"/>
          <w:szCs w:val="24"/>
        </w:rPr>
        <w:t xml:space="preserve"> D Griffin LaHue and T Potter will conduct analyses of soil physical, chemical, and biological properties</w:t>
      </w:r>
      <w:r w:rsidR="00D42044">
        <w:rPr>
          <w:rFonts w:ascii="Times New Roman" w:eastAsia="Times New Roman" w:hAnsi="Times New Roman" w:cs="Times New Roman"/>
          <w:sz w:val="24"/>
          <w:szCs w:val="24"/>
        </w:rPr>
        <w:t xml:space="preserve"> with support from M Kleber and D Myrold.</w:t>
      </w:r>
      <w:r w:rsidR="008E4785">
        <w:rPr>
          <w:rFonts w:ascii="Times New Roman" w:eastAsia="Times New Roman" w:hAnsi="Times New Roman" w:cs="Times New Roman"/>
          <w:sz w:val="24"/>
          <w:szCs w:val="24"/>
        </w:rPr>
        <w:t xml:space="preserve"> K Frost will quantify soilborne pathogens from soils.</w:t>
      </w:r>
      <w:r w:rsidR="004D2F3F">
        <w:rPr>
          <w:rFonts w:ascii="Times New Roman" w:eastAsia="Times New Roman" w:hAnsi="Times New Roman" w:cs="Times New Roman"/>
          <w:sz w:val="24"/>
          <w:szCs w:val="24"/>
        </w:rPr>
        <w:t xml:space="preserve"> C Gleason will </w:t>
      </w:r>
      <w:r w:rsidR="00682B5E">
        <w:rPr>
          <w:rFonts w:ascii="Times New Roman" w:eastAsia="Times New Roman" w:hAnsi="Times New Roman" w:cs="Times New Roman"/>
          <w:sz w:val="24"/>
          <w:szCs w:val="24"/>
        </w:rPr>
        <w:t xml:space="preserve">conduct </w:t>
      </w:r>
      <w:r w:rsidR="004D2F3F">
        <w:rPr>
          <w:rFonts w:ascii="Times New Roman" w:eastAsia="Times New Roman" w:hAnsi="Times New Roman" w:cs="Times New Roman"/>
          <w:sz w:val="24"/>
          <w:szCs w:val="24"/>
        </w:rPr>
        <w:t>the nematode community analysis.</w:t>
      </w:r>
      <w:r w:rsidR="006F22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3A47EB" w14:textId="77777777" w:rsidR="00D12452" w:rsidRDefault="00FD39C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634A018" w14:textId="4DBD5432" w:rsidR="00D12452" w:rsidRDefault="00FD39CB">
      <w:r>
        <w:rPr>
          <w:rFonts w:ascii="Times New Roman" w:eastAsia="Times New Roman" w:hAnsi="Times New Roman" w:cs="Times New Roman"/>
          <w:b/>
          <w:sz w:val="24"/>
          <w:szCs w:val="24"/>
        </w:rPr>
        <w:t>Additional grant funding: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This project will serve to generate preliminary data for 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larger </w:t>
      </w:r>
      <w:r>
        <w:rPr>
          <w:rFonts w:ascii="Times New Roman" w:eastAsia="Times New Roman" w:hAnsi="Times New Roman" w:cs="Times New Roman"/>
          <w:sz w:val="24"/>
          <w:szCs w:val="24"/>
        </w:rPr>
        <w:t>grants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>,</w:t>
      </w:r>
      <w:r w:rsidR="001E1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E32BA">
        <w:rPr>
          <w:rFonts w:ascii="Times New Roman" w:eastAsia="Times New Roman" w:hAnsi="Times New Roman" w:cs="Times New Roman"/>
          <w:sz w:val="24"/>
          <w:szCs w:val="24"/>
        </w:rPr>
        <w:t>like</w:t>
      </w:r>
      <w:r w:rsidR="00861D49">
        <w:rPr>
          <w:rFonts w:ascii="Times New Roman" w:eastAsia="Times New Roman" w:hAnsi="Times New Roman" w:cs="Times New Roman"/>
          <w:sz w:val="24"/>
          <w:szCs w:val="24"/>
        </w:rPr>
        <w:t xml:space="preserve"> USDA Sustainable Agriculture Research and Education and </w:t>
      </w:r>
      <w:r w:rsidR="00FB66B4">
        <w:rPr>
          <w:rFonts w:ascii="Times New Roman" w:eastAsia="Times New Roman" w:hAnsi="Times New Roman" w:cs="Times New Roman"/>
          <w:sz w:val="24"/>
          <w:szCs w:val="24"/>
        </w:rPr>
        <w:t>Specialty Crop Block Grants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D124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heeler, David Linnard">
    <w15:presenceInfo w15:providerId="AD" w15:userId="S::david.wheeler@wsu.edu::537f363c-f550-4d12-b09d-9c2368ea6e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452"/>
    <w:rsid w:val="00005DEB"/>
    <w:rsid w:val="00014074"/>
    <w:rsid w:val="00016EDB"/>
    <w:rsid w:val="00026726"/>
    <w:rsid w:val="00080B8B"/>
    <w:rsid w:val="00090F5B"/>
    <w:rsid w:val="000D606E"/>
    <w:rsid w:val="000D6AEF"/>
    <w:rsid w:val="00107762"/>
    <w:rsid w:val="00120D52"/>
    <w:rsid w:val="00146CAC"/>
    <w:rsid w:val="00196A68"/>
    <w:rsid w:val="001B41BE"/>
    <w:rsid w:val="001E10EE"/>
    <w:rsid w:val="002466B5"/>
    <w:rsid w:val="00264311"/>
    <w:rsid w:val="00281F33"/>
    <w:rsid w:val="00283145"/>
    <w:rsid w:val="002834C3"/>
    <w:rsid w:val="002A36AD"/>
    <w:rsid w:val="002E542A"/>
    <w:rsid w:val="003234C7"/>
    <w:rsid w:val="00324A6F"/>
    <w:rsid w:val="00390F3A"/>
    <w:rsid w:val="003A29A0"/>
    <w:rsid w:val="003F09F0"/>
    <w:rsid w:val="004131EB"/>
    <w:rsid w:val="004203F7"/>
    <w:rsid w:val="00444F13"/>
    <w:rsid w:val="004566DB"/>
    <w:rsid w:val="004812A1"/>
    <w:rsid w:val="004A388D"/>
    <w:rsid w:val="004D2F3F"/>
    <w:rsid w:val="00505486"/>
    <w:rsid w:val="00511A3A"/>
    <w:rsid w:val="00517BAB"/>
    <w:rsid w:val="00524833"/>
    <w:rsid w:val="00540B1F"/>
    <w:rsid w:val="0054173C"/>
    <w:rsid w:val="005734C8"/>
    <w:rsid w:val="005A7847"/>
    <w:rsid w:val="005B2C87"/>
    <w:rsid w:val="00622271"/>
    <w:rsid w:val="00662A35"/>
    <w:rsid w:val="00682B5E"/>
    <w:rsid w:val="006B28FD"/>
    <w:rsid w:val="006B55A3"/>
    <w:rsid w:val="006C6318"/>
    <w:rsid w:val="006D3DF1"/>
    <w:rsid w:val="006E32BA"/>
    <w:rsid w:val="006F2277"/>
    <w:rsid w:val="0071107E"/>
    <w:rsid w:val="00726631"/>
    <w:rsid w:val="007418FA"/>
    <w:rsid w:val="007D0888"/>
    <w:rsid w:val="007D27A8"/>
    <w:rsid w:val="007E5398"/>
    <w:rsid w:val="00842534"/>
    <w:rsid w:val="00861D49"/>
    <w:rsid w:val="008D3DB5"/>
    <w:rsid w:val="008E4785"/>
    <w:rsid w:val="008F7018"/>
    <w:rsid w:val="0092068C"/>
    <w:rsid w:val="0093294A"/>
    <w:rsid w:val="00941740"/>
    <w:rsid w:val="00956CB6"/>
    <w:rsid w:val="009A6DD7"/>
    <w:rsid w:val="009B1812"/>
    <w:rsid w:val="009D1B8B"/>
    <w:rsid w:val="00A054CC"/>
    <w:rsid w:val="00A40926"/>
    <w:rsid w:val="00A61B52"/>
    <w:rsid w:val="00A64CE1"/>
    <w:rsid w:val="00AF5DBD"/>
    <w:rsid w:val="00B24DC7"/>
    <w:rsid w:val="00B62853"/>
    <w:rsid w:val="00B77D78"/>
    <w:rsid w:val="00BA292C"/>
    <w:rsid w:val="00BB14A3"/>
    <w:rsid w:val="00BF1741"/>
    <w:rsid w:val="00BF273B"/>
    <w:rsid w:val="00C07A55"/>
    <w:rsid w:val="00C93238"/>
    <w:rsid w:val="00CB43F0"/>
    <w:rsid w:val="00CD428F"/>
    <w:rsid w:val="00D0352A"/>
    <w:rsid w:val="00D12452"/>
    <w:rsid w:val="00D21178"/>
    <w:rsid w:val="00D42044"/>
    <w:rsid w:val="00DC194A"/>
    <w:rsid w:val="00DC7A60"/>
    <w:rsid w:val="00DD017F"/>
    <w:rsid w:val="00E1737B"/>
    <w:rsid w:val="00E20213"/>
    <w:rsid w:val="00E52B95"/>
    <w:rsid w:val="00E56B3B"/>
    <w:rsid w:val="00E822EB"/>
    <w:rsid w:val="00E83FEF"/>
    <w:rsid w:val="00EB4DFE"/>
    <w:rsid w:val="00EE0D6D"/>
    <w:rsid w:val="00EE594F"/>
    <w:rsid w:val="00F004CF"/>
    <w:rsid w:val="00F61AC0"/>
    <w:rsid w:val="00F860B7"/>
    <w:rsid w:val="00F96BC2"/>
    <w:rsid w:val="00FB111D"/>
    <w:rsid w:val="00FB66B4"/>
    <w:rsid w:val="00FD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5F674"/>
  <w15:docId w15:val="{24A16DF4-8AB3-FE40-BBF0-A2F97E53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FD39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39C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548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48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38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38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38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38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388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6AE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AE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61D4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1" Type="http://schemas.openxmlformats.org/officeDocument/2006/relationships/customXml" Target="ink/ink2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ink/ink1.xml"/><Relationship Id="rId14" Type="http://schemas.microsoft.com/office/2011/relationships/people" Target="peop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16:23:19.71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21T16:23:14.115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35 24575,'0'0'0</inkml:trace>
  <inkml:trace contextRef="#ctx0" brushRef="#br0" timeOffset="1901">13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Frost, Kenneth</dc:creator>
  <cp:lastModifiedBy>Wheeler, David Linnard</cp:lastModifiedBy>
  <cp:revision>5</cp:revision>
  <dcterms:created xsi:type="dcterms:W3CDTF">2020-10-06T15:33:00Z</dcterms:created>
  <dcterms:modified xsi:type="dcterms:W3CDTF">2021-10-03T18:30:00Z</dcterms:modified>
</cp:coreProperties>
</file>