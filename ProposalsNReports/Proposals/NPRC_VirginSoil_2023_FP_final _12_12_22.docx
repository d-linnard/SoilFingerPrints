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2ADC3" w14:textId="284571B9" w:rsidR="00FE5278" w:rsidRPr="00A43212" w:rsidRDefault="00B85A54" w:rsidP="00FE5278">
      <w:pPr>
        <w:widowControl/>
        <w:autoSpaceDE/>
        <w:autoSpaceDN/>
        <w:adjustRightInd/>
        <w:rPr>
          <w:rFonts w:ascii="Times" w:hAnsi="Times" w:cs="Times"/>
        </w:rPr>
      </w:pPr>
      <w:r w:rsidRPr="00A43212">
        <w:rPr>
          <w:rFonts w:ascii="Times" w:hAnsi="Times" w:cs="Times"/>
          <w:b/>
          <w:sz w:val="28"/>
          <w:szCs w:val="28"/>
        </w:rPr>
        <w:t>Research Proposal Submitted to the Northwest Potato Research Consortium</w:t>
      </w:r>
    </w:p>
    <w:p w14:paraId="2930C086" w14:textId="619CFBE4" w:rsidR="00FE5278" w:rsidRPr="00A43212" w:rsidRDefault="00FE5278" w:rsidP="00FE5278">
      <w:pPr>
        <w:widowControl/>
        <w:autoSpaceDE/>
        <w:autoSpaceDN/>
        <w:adjustRightInd/>
        <w:jc w:val="center"/>
        <w:rPr>
          <w:rFonts w:ascii="Times" w:hAnsi="Times" w:cs="Times"/>
          <w:b/>
          <w:bCs/>
        </w:rPr>
      </w:pPr>
    </w:p>
    <w:p w14:paraId="69A0CD78" w14:textId="19B9C9EE" w:rsidR="00FE5278" w:rsidRPr="00A43212" w:rsidRDefault="00FE5278" w:rsidP="00B85A54">
      <w:pPr>
        <w:widowControl/>
        <w:autoSpaceDE/>
        <w:autoSpaceDN/>
        <w:adjustRightInd/>
        <w:jc w:val="center"/>
        <w:rPr>
          <w:rFonts w:ascii="Times" w:hAnsi="Times" w:cs="Times"/>
          <w:b/>
          <w:bCs/>
          <w:sz w:val="28"/>
          <w:szCs w:val="32"/>
        </w:rPr>
      </w:pPr>
      <w:r w:rsidRPr="00A43212">
        <w:rPr>
          <w:rFonts w:ascii="Times" w:hAnsi="Times" w:cs="Times"/>
          <w:b/>
          <w:bCs/>
          <w:sz w:val="28"/>
          <w:szCs w:val="32"/>
        </w:rPr>
        <w:t>Fiscal Year 2023-24</w:t>
      </w:r>
    </w:p>
    <w:p w14:paraId="07847A52" w14:textId="77777777" w:rsidR="002B125E" w:rsidRPr="00A43212" w:rsidRDefault="002B125E" w:rsidP="00B85A54">
      <w:pPr>
        <w:widowControl/>
        <w:autoSpaceDE/>
        <w:autoSpaceDN/>
        <w:adjustRightInd/>
        <w:jc w:val="center"/>
        <w:rPr>
          <w:rFonts w:ascii="Times" w:hAnsi="Times" w:cs="Times"/>
          <w:b/>
          <w:bCs/>
          <w:sz w:val="28"/>
          <w:szCs w:val="32"/>
        </w:rPr>
      </w:pPr>
    </w:p>
    <w:p w14:paraId="3E77D8DA" w14:textId="77777777" w:rsidR="00FE5278" w:rsidRPr="00A43212" w:rsidRDefault="00FE5278" w:rsidP="00FE5278">
      <w:pPr>
        <w:widowControl/>
        <w:autoSpaceDE/>
        <w:autoSpaceDN/>
        <w:adjustRightInd/>
        <w:rPr>
          <w:rFonts w:ascii="Times" w:hAnsi="Times" w:cs="Times"/>
        </w:rPr>
      </w:pPr>
    </w:p>
    <w:p w14:paraId="22F32537" w14:textId="628430EB" w:rsidR="00FE5278" w:rsidRPr="00A43212" w:rsidRDefault="00FE5278" w:rsidP="00FE5278">
      <w:pPr>
        <w:widowControl/>
        <w:autoSpaceDE/>
        <w:autoSpaceDN/>
        <w:adjustRightInd/>
        <w:rPr>
          <w:rFonts w:ascii="Times" w:hAnsi="Times" w:cs="Times"/>
        </w:rPr>
      </w:pPr>
      <w:r w:rsidRPr="00A43212">
        <w:rPr>
          <w:rFonts w:ascii="Times" w:hAnsi="Times" w:cs="Times"/>
          <w:b/>
          <w:bCs/>
          <w:u w:val="single"/>
        </w:rPr>
        <w:t>Proposal Title</w:t>
      </w:r>
      <w:r w:rsidRPr="00A43212">
        <w:rPr>
          <w:rFonts w:ascii="Times" w:hAnsi="Times" w:cs="Times"/>
          <w:u w:val="single"/>
        </w:rPr>
        <w:t>:</w:t>
      </w:r>
      <w:r w:rsidRPr="00A43212">
        <w:rPr>
          <w:rFonts w:ascii="Times" w:hAnsi="Times" w:cs="Times"/>
        </w:rPr>
        <w:t xml:space="preserve"> </w:t>
      </w:r>
      <w:r w:rsidR="005174D0" w:rsidRPr="00A43212">
        <w:rPr>
          <w:rFonts w:ascii="Times" w:hAnsi="Times" w:cs="Times"/>
          <w:bCs/>
        </w:rPr>
        <w:t>Comparison of potato yields, soil health, and microbiome in virgin</w:t>
      </w:r>
      <w:r w:rsidR="00DB1301" w:rsidRPr="00A43212">
        <w:rPr>
          <w:rFonts w:ascii="Times" w:hAnsi="Times" w:cs="Times"/>
          <w:bCs/>
        </w:rPr>
        <w:t>,</w:t>
      </w:r>
      <w:r w:rsidR="005174D0" w:rsidRPr="00A43212">
        <w:rPr>
          <w:rFonts w:ascii="Times" w:hAnsi="Times" w:cs="Times"/>
          <w:bCs/>
        </w:rPr>
        <w:t xml:space="preserve"> non-</w:t>
      </w:r>
      <w:r w:rsidR="000614BF" w:rsidRPr="00A43212">
        <w:rPr>
          <w:rFonts w:ascii="Times" w:hAnsi="Times" w:cs="Times"/>
          <w:bCs/>
        </w:rPr>
        <w:t>virgin,</w:t>
      </w:r>
      <w:r w:rsidR="00AC40AB" w:rsidRPr="00A43212">
        <w:rPr>
          <w:rFonts w:ascii="Times" w:hAnsi="Times" w:cs="Times"/>
          <w:bCs/>
        </w:rPr>
        <w:t xml:space="preserve"> and</w:t>
      </w:r>
      <w:r w:rsidR="005174D0" w:rsidRPr="00A43212">
        <w:rPr>
          <w:rFonts w:ascii="Times" w:hAnsi="Times" w:cs="Times"/>
          <w:bCs/>
        </w:rPr>
        <w:t xml:space="preserve"> native soils</w:t>
      </w:r>
    </w:p>
    <w:p w14:paraId="64E762FB" w14:textId="77777777" w:rsidR="00FE5278" w:rsidRPr="00A43212" w:rsidRDefault="00FE5278" w:rsidP="00FE5278">
      <w:pPr>
        <w:widowControl/>
        <w:autoSpaceDE/>
        <w:autoSpaceDN/>
        <w:adjustRightInd/>
        <w:rPr>
          <w:rFonts w:ascii="Times" w:hAnsi="Times" w:cs="Times"/>
        </w:rPr>
      </w:pPr>
    </w:p>
    <w:p w14:paraId="1BCD1346" w14:textId="7003A02C" w:rsidR="00FE5278" w:rsidRPr="00A43212" w:rsidRDefault="00FE5278" w:rsidP="00FE5278">
      <w:pPr>
        <w:widowControl/>
        <w:autoSpaceDE/>
        <w:autoSpaceDN/>
        <w:adjustRightInd/>
        <w:rPr>
          <w:rFonts w:ascii="Times" w:hAnsi="Times" w:cs="Times"/>
          <w:b/>
          <w:bCs/>
          <w:u w:val="single"/>
        </w:rPr>
      </w:pPr>
      <w:r w:rsidRPr="00A43212">
        <w:rPr>
          <w:rFonts w:ascii="Times" w:hAnsi="Times" w:cs="Times"/>
          <w:b/>
          <w:bCs/>
          <w:u w:val="single"/>
        </w:rPr>
        <w:t>Principal investigator and co-PIs</w:t>
      </w:r>
      <w:r w:rsidR="00B85A54" w:rsidRPr="00A43212">
        <w:rPr>
          <w:rFonts w:ascii="Times" w:hAnsi="Times" w:cs="Times"/>
          <w:b/>
          <w:bCs/>
          <w:u w:val="single"/>
        </w:rPr>
        <w:t>:</w:t>
      </w:r>
    </w:p>
    <w:p w14:paraId="5624A8AD" w14:textId="77777777" w:rsidR="00B85A54" w:rsidRPr="00A43212" w:rsidRDefault="00B85A54" w:rsidP="00FE5278">
      <w:pPr>
        <w:widowControl/>
        <w:autoSpaceDE/>
        <w:autoSpaceDN/>
        <w:adjustRightInd/>
        <w:rPr>
          <w:rFonts w:ascii="Times" w:hAnsi="Times" w:cs="Times"/>
        </w:rPr>
      </w:pPr>
    </w:p>
    <w:tbl>
      <w:tblPr>
        <w:tblStyle w:val="TableGrid"/>
        <w:tblW w:w="10438" w:type="dxa"/>
        <w:tblInd w:w="-5" w:type="dxa"/>
        <w:tblLook w:val="04A0" w:firstRow="1" w:lastRow="0" w:firstColumn="1" w:lastColumn="0" w:noHBand="0" w:noVBand="1"/>
      </w:tblPr>
      <w:tblGrid>
        <w:gridCol w:w="2430"/>
        <w:gridCol w:w="3060"/>
        <w:gridCol w:w="1710"/>
        <w:gridCol w:w="3238"/>
      </w:tblGrid>
      <w:tr w:rsidR="00FE5278" w:rsidRPr="00A43212" w14:paraId="0CDF2ADF" w14:textId="77777777" w:rsidTr="00AC40AB">
        <w:trPr>
          <w:trHeight w:val="426"/>
        </w:trPr>
        <w:tc>
          <w:tcPr>
            <w:tcW w:w="2430" w:type="dxa"/>
          </w:tcPr>
          <w:p w14:paraId="256920F9" w14:textId="77777777" w:rsidR="00FE5278" w:rsidRPr="00A43212" w:rsidRDefault="00FE5278" w:rsidP="0013147F">
            <w:pPr>
              <w:widowControl/>
              <w:autoSpaceDE/>
              <w:autoSpaceDN/>
              <w:adjustRightInd/>
              <w:jc w:val="center"/>
              <w:rPr>
                <w:rFonts w:ascii="Times" w:hAnsi="Times" w:cs="Times"/>
                <w:b/>
                <w:bCs/>
              </w:rPr>
            </w:pPr>
          </w:p>
          <w:p w14:paraId="4D22C14E" w14:textId="77777777" w:rsidR="00FE5278" w:rsidRPr="00A43212" w:rsidRDefault="00FE5278" w:rsidP="0013147F">
            <w:pPr>
              <w:widowControl/>
              <w:autoSpaceDE/>
              <w:autoSpaceDN/>
              <w:adjustRightInd/>
              <w:jc w:val="center"/>
              <w:rPr>
                <w:rFonts w:ascii="Times" w:hAnsi="Times" w:cs="Times"/>
                <w:b/>
                <w:bCs/>
              </w:rPr>
            </w:pPr>
            <w:r w:rsidRPr="00A43212">
              <w:rPr>
                <w:rFonts w:ascii="Times" w:hAnsi="Times" w:cs="Times"/>
                <w:b/>
                <w:bCs/>
              </w:rPr>
              <w:t>Name</w:t>
            </w:r>
          </w:p>
        </w:tc>
        <w:tc>
          <w:tcPr>
            <w:tcW w:w="3060" w:type="dxa"/>
          </w:tcPr>
          <w:p w14:paraId="495EA6CD" w14:textId="77777777" w:rsidR="00FE5278" w:rsidRPr="00A43212" w:rsidRDefault="00FE5278" w:rsidP="0013147F">
            <w:pPr>
              <w:widowControl/>
              <w:autoSpaceDE/>
              <w:autoSpaceDN/>
              <w:adjustRightInd/>
              <w:jc w:val="center"/>
              <w:rPr>
                <w:rFonts w:ascii="Times" w:hAnsi="Times" w:cs="Times"/>
                <w:b/>
                <w:bCs/>
              </w:rPr>
            </w:pPr>
          </w:p>
          <w:p w14:paraId="4F31DBAA" w14:textId="77777777" w:rsidR="00FE5278" w:rsidRPr="00A43212" w:rsidRDefault="00FE5278" w:rsidP="0013147F">
            <w:pPr>
              <w:widowControl/>
              <w:autoSpaceDE/>
              <w:autoSpaceDN/>
              <w:adjustRightInd/>
              <w:jc w:val="center"/>
              <w:rPr>
                <w:rFonts w:ascii="Times" w:hAnsi="Times" w:cs="Times"/>
                <w:b/>
                <w:bCs/>
              </w:rPr>
            </w:pPr>
            <w:r w:rsidRPr="00A43212">
              <w:rPr>
                <w:rFonts w:ascii="Times" w:hAnsi="Times" w:cs="Times"/>
                <w:b/>
                <w:bCs/>
              </w:rPr>
              <w:t>Address</w:t>
            </w:r>
          </w:p>
        </w:tc>
        <w:tc>
          <w:tcPr>
            <w:tcW w:w="1710" w:type="dxa"/>
          </w:tcPr>
          <w:p w14:paraId="46C4F6C1" w14:textId="77777777" w:rsidR="00FE5278" w:rsidRPr="00A43212" w:rsidRDefault="00FE5278" w:rsidP="0013147F">
            <w:pPr>
              <w:widowControl/>
              <w:autoSpaceDE/>
              <w:autoSpaceDN/>
              <w:adjustRightInd/>
              <w:jc w:val="center"/>
              <w:rPr>
                <w:rFonts w:ascii="Times" w:hAnsi="Times" w:cs="Times"/>
                <w:b/>
                <w:bCs/>
              </w:rPr>
            </w:pPr>
          </w:p>
          <w:p w14:paraId="0D3B1678" w14:textId="77777777" w:rsidR="00FE5278" w:rsidRPr="00A43212" w:rsidRDefault="00FE5278" w:rsidP="0013147F">
            <w:pPr>
              <w:widowControl/>
              <w:autoSpaceDE/>
              <w:autoSpaceDN/>
              <w:adjustRightInd/>
              <w:jc w:val="center"/>
              <w:rPr>
                <w:rFonts w:ascii="Times" w:hAnsi="Times" w:cs="Times"/>
                <w:b/>
                <w:bCs/>
              </w:rPr>
            </w:pPr>
            <w:r w:rsidRPr="00A43212">
              <w:rPr>
                <w:rFonts w:ascii="Times" w:hAnsi="Times" w:cs="Times"/>
                <w:b/>
                <w:bCs/>
              </w:rPr>
              <w:t>Phone number</w:t>
            </w:r>
          </w:p>
        </w:tc>
        <w:tc>
          <w:tcPr>
            <w:tcW w:w="3238" w:type="dxa"/>
          </w:tcPr>
          <w:p w14:paraId="2ED9B098" w14:textId="77777777" w:rsidR="00FE5278" w:rsidRPr="00A43212" w:rsidRDefault="00FE5278" w:rsidP="0013147F">
            <w:pPr>
              <w:widowControl/>
              <w:autoSpaceDE/>
              <w:autoSpaceDN/>
              <w:adjustRightInd/>
              <w:jc w:val="center"/>
              <w:rPr>
                <w:rFonts w:ascii="Times" w:hAnsi="Times" w:cs="Times"/>
                <w:b/>
                <w:bCs/>
              </w:rPr>
            </w:pPr>
          </w:p>
          <w:p w14:paraId="70587721" w14:textId="77777777" w:rsidR="00FE5278" w:rsidRPr="00A43212" w:rsidRDefault="00FE5278" w:rsidP="0013147F">
            <w:pPr>
              <w:widowControl/>
              <w:autoSpaceDE/>
              <w:autoSpaceDN/>
              <w:adjustRightInd/>
              <w:jc w:val="center"/>
              <w:rPr>
                <w:rFonts w:ascii="Times" w:hAnsi="Times" w:cs="Times"/>
                <w:b/>
                <w:bCs/>
              </w:rPr>
            </w:pPr>
            <w:r w:rsidRPr="00A43212">
              <w:rPr>
                <w:rFonts w:ascii="Times" w:hAnsi="Times" w:cs="Times"/>
                <w:b/>
                <w:bCs/>
              </w:rPr>
              <w:t>Email address</w:t>
            </w:r>
          </w:p>
        </w:tc>
      </w:tr>
      <w:tr w:rsidR="00FE5278" w:rsidRPr="00A43212" w14:paraId="1114AD45" w14:textId="77777777" w:rsidTr="00AC40AB">
        <w:trPr>
          <w:trHeight w:val="212"/>
        </w:trPr>
        <w:tc>
          <w:tcPr>
            <w:tcW w:w="2430" w:type="dxa"/>
          </w:tcPr>
          <w:p w14:paraId="687C667B" w14:textId="110BE12D" w:rsidR="00FE5278" w:rsidRPr="00A43212" w:rsidRDefault="00FE5278" w:rsidP="0013147F">
            <w:pPr>
              <w:widowControl/>
              <w:autoSpaceDE/>
              <w:autoSpaceDN/>
              <w:adjustRightInd/>
              <w:rPr>
                <w:rFonts w:ascii="Times" w:hAnsi="Times" w:cs="Times"/>
              </w:rPr>
            </w:pPr>
            <w:r w:rsidRPr="00A43212">
              <w:rPr>
                <w:rFonts w:ascii="Times" w:hAnsi="Times" w:cs="Times"/>
              </w:rPr>
              <w:t>Timothy Paulitz</w:t>
            </w:r>
          </w:p>
        </w:tc>
        <w:tc>
          <w:tcPr>
            <w:tcW w:w="3060" w:type="dxa"/>
          </w:tcPr>
          <w:p w14:paraId="077462BD" w14:textId="1A9644A1" w:rsidR="00FE5278" w:rsidRPr="00A43212" w:rsidRDefault="00FE5278" w:rsidP="0013147F">
            <w:pPr>
              <w:widowControl/>
              <w:autoSpaceDE/>
              <w:autoSpaceDN/>
              <w:adjustRightInd/>
              <w:rPr>
                <w:rFonts w:ascii="Times" w:hAnsi="Times" w:cs="Times"/>
              </w:rPr>
            </w:pPr>
            <w:r w:rsidRPr="00A43212">
              <w:rPr>
                <w:rFonts w:ascii="Times" w:hAnsi="Times" w:cs="Times"/>
              </w:rPr>
              <w:t>USDA-ARS</w:t>
            </w:r>
          </w:p>
        </w:tc>
        <w:tc>
          <w:tcPr>
            <w:tcW w:w="1710" w:type="dxa"/>
          </w:tcPr>
          <w:p w14:paraId="16FCAF46" w14:textId="0F8CB50D" w:rsidR="00FE5278" w:rsidRPr="00A43212" w:rsidRDefault="005174D0" w:rsidP="0013147F">
            <w:pPr>
              <w:widowControl/>
              <w:autoSpaceDE/>
              <w:autoSpaceDN/>
              <w:adjustRightInd/>
              <w:rPr>
                <w:rFonts w:ascii="Times" w:hAnsi="Times" w:cs="Times"/>
              </w:rPr>
            </w:pPr>
            <w:r w:rsidRPr="00A43212">
              <w:rPr>
                <w:rFonts w:ascii="Times" w:hAnsi="Times" w:cs="Times"/>
              </w:rPr>
              <w:t>509-335-7077</w:t>
            </w:r>
          </w:p>
        </w:tc>
        <w:tc>
          <w:tcPr>
            <w:tcW w:w="3238" w:type="dxa"/>
          </w:tcPr>
          <w:p w14:paraId="76DCD643" w14:textId="2D128054" w:rsidR="00FE5278" w:rsidRPr="00A43212" w:rsidRDefault="00000000" w:rsidP="0013147F">
            <w:pPr>
              <w:widowControl/>
              <w:autoSpaceDE/>
              <w:autoSpaceDN/>
              <w:adjustRightInd/>
              <w:rPr>
                <w:rFonts w:ascii="Times" w:hAnsi="Times" w:cs="Times"/>
              </w:rPr>
            </w:pPr>
            <w:hyperlink r:id="rId5" w:tgtFrame="_blank" w:history="1">
              <w:r w:rsidR="005174D0" w:rsidRPr="00A43212">
                <w:rPr>
                  <w:rStyle w:val="Hyperlink"/>
                  <w:rFonts w:ascii="Times" w:hAnsi="Times" w:cs="Times"/>
                </w:rPr>
                <w:t>paulitz@wsu.edu</w:t>
              </w:r>
            </w:hyperlink>
          </w:p>
        </w:tc>
      </w:tr>
      <w:tr w:rsidR="00FE5278" w:rsidRPr="00A43212" w14:paraId="1F93671D" w14:textId="77777777" w:rsidTr="00AC40AB">
        <w:trPr>
          <w:trHeight w:val="219"/>
        </w:trPr>
        <w:tc>
          <w:tcPr>
            <w:tcW w:w="2430" w:type="dxa"/>
          </w:tcPr>
          <w:p w14:paraId="6147FD51" w14:textId="38C56BE7" w:rsidR="00FE5278" w:rsidRPr="00A43212" w:rsidRDefault="005174D0" w:rsidP="0013147F">
            <w:pPr>
              <w:widowControl/>
              <w:autoSpaceDE/>
              <w:autoSpaceDN/>
              <w:adjustRightInd/>
              <w:rPr>
                <w:rFonts w:ascii="Times" w:hAnsi="Times" w:cs="Times"/>
              </w:rPr>
            </w:pPr>
            <w:r w:rsidRPr="00A43212">
              <w:rPr>
                <w:rFonts w:ascii="Times" w:hAnsi="Times" w:cs="Times"/>
                <w:bCs/>
              </w:rPr>
              <w:t>Deirdre Griffin LaHue</w:t>
            </w:r>
          </w:p>
        </w:tc>
        <w:tc>
          <w:tcPr>
            <w:tcW w:w="3060" w:type="dxa"/>
          </w:tcPr>
          <w:p w14:paraId="21CDF0AF" w14:textId="32443495" w:rsidR="00FE5278" w:rsidRPr="00A43212" w:rsidRDefault="005174D0" w:rsidP="0013147F">
            <w:pPr>
              <w:widowControl/>
              <w:autoSpaceDE/>
              <w:autoSpaceDN/>
              <w:adjustRightInd/>
              <w:rPr>
                <w:rFonts w:ascii="Times" w:hAnsi="Times" w:cs="Times"/>
              </w:rPr>
            </w:pPr>
            <w:r w:rsidRPr="00A43212">
              <w:rPr>
                <w:rFonts w:ascii="Times" w:hAnsi="Times" w:cs="Times"/>
                <w:bCs/>
              </w:rPr>
              <w:t>Washington State University</w:t>
            </w:r>
          </w:p>
        </w:tc>
        <w:tc>
          <w:tcPr>
            <w:tcW w:w="1710" w:type="dxa"/>
          </w:tcPr>
          <w:p w14:paraId="74971E65" w14:textId="71664217" w:rsidR="00FE5278" w:rsidRPr="00A43212" w:rsidRDefault="005174D0" w:rsidP="0013147F">
            <w:pPr>
              <w:widowControl/>
              <w:autoSpaceDE/>
              <w:autoSpaceDN/>
              <w:adjustRightInd/>
              <w:rPr>
                <w:rFonts w:ascii="Times" w:hAnsi="Times" w:cs="Times"/>
              </w:rPr>
            </w:pPr>
            <w:r w:rsidRPr="00A43212">
              <w:rPr>
                <w:rFonts w:ascii="Times" w:hAnsi="Times" w:cs="Times"/>
              </w:rPr>
              <w:t>360-848-6127</w:t>
            </w:r>
          </w:p>
        </w:tc>
        <w:tc>
          <w:tcPr>
            <w:tcW w:w="3238" w:type="dxa"/>
          </w:tcPr>
          <w:p w14:paraId="64760B11" w14:textId="0C921719" w:rsidR="00FE5278" w:rsidRPr="00A43212" w:rsidRDefault="00000000" w:rsidP="0013147F">
            <w:pPr>
              <w:widowControl/>
              <w:autoSpaceDE/>
              <w:autoSpaceDN/>
              <w:adjustRightInd/>
              <w:rPr>
                <w:rFonts w:ascii="Times" w:hAnsi="Times" w:cs="Times"/>
              </w:rPr>
            </w:pPr>
            <w:hyperlink r:id="rId6" w:history="1">
              <w:r w:rsidR="005174D0" w:rsidRPr="00A43212">
                <w:rPr>
                  <w:rStyle w:val="Hyperlink"/>
                  <w:rFonts w:ascii="Times" w:hAnsi="Times" w:cs="Times"/>
                </w:rPr>
                <w:t>d.griffin@wsu.edu</w:t>
              </w:r>
            </w:hyperlink>
          </w:p>
        </w:tc>
      </w:tr>
      <w:tr w:rsidR="005174D0" w:rsidRPr="00A43212" w14:paraId="5D3004D9" w14:textId="77777777" w:rsidTr="00AC40AB">
        <w:trPr>
          <w:trHeight w:val="212"/>
        </w:trPr>
        <w:tc>
          <w:tcPr>
            <w:tcW w:w="2430" w:type="dxa"/>
          </w:tcPr>
          <w:p w14:paraId="74E79880" w14:textId="3E13367D" w:rsidR="005174D0" w:rsidRPr="00A43212" w:rsidRDefault="005174D0" w:rsidP="005174D0">
            <w:pPr>
              <w:widowControl/>
              <w:autoSpaceDE/>
              <w:autoSpaceDN/>
              <w:adjustRightInd/>
              <w:rPr>
                <w:rFonts w:ascii="Times" w:hAnsi="Times" w:cs="Times"/>
              </w:rPr>
            </w:pPr>
            <w:r w:rsidRPr="00A43212">
              <w:rPr>
                <w:rFonts w:ascii="Times" w:hAnsi="Times" w:cs="Times"/>
              </w:rPr>
              <w:t>Cynthia Gleason</w:t>
            </w:r>
          </w:p>
        </w:tc>
        <w:tc>
          <w:tcPr>
            <w:tcW w:w="3060" w:type="dxa"/>
          </w:tcPr>
          <w:p w14:paraId="73D265F3" w14:textId="5895F2F8" w:rsidR="005174D0" w:rsidRPr="00A43212" w:rsidRDefault="005174D0" w:rsidP="005174D0">
            <w:pPr>
              <w:widowControl/>
              <w:autoSpaceDE/>
              <w:autoSpaceDN/>
              <w:adjustRightInd/>
              <w:rPr>
                <w:rFonts w:ascii="Times" w:hAnsi="Times" w:cs="Times"/>
              </w:rPr>
            </w:pPr>
            <w:r w:rsidRPr="00A43212">
              <w:rPr>
                <w:rFonts w:ascii="Times" w:hAnsi="Times" w:cs="Times"/>
              </w:rPr>
              <w:t>Washington State University</w:t>
            </w:r>
          </w:p>
        </w:tc>
        <w:tc>
          <w:tcPr>
            <w:tcW w:w="1710" w:type="dxa"/>
          </w:tcPr>
          <w:p w14:paraId="699E1A6E" w14:textId="2E73B345" w:rsidR="005174D0" w:rsidRPr="00A43212" w:rsidRDefault="005174D0" w:rsidP="005174D0">
            <w:pPr>
              <w:widowControl/>
              <w:autoSpaceDE/>
              <w:autoSpaceDN/>
              <w:adjustRightInd/>
              <w:rPr>
                <w:rFonts w:ascii="Times" w:hAnsi="Times" w:cs="Times"/>
              </w:rPr>
            </w:pPr>
            <w:r w:rsidRPr="00A43212">
              <w:rPr>
                <w:rFonts w:ascii="Times" w:hAnsi="Times" w:cs="Times"/>
              </w:rPr>
              <w:t>509-335-3742</w:t>
            </w:r>
          </w:p>
        </w:tc>
        <w:tc>
          <w:tcPr>
            <w:tcW w:w="3238" w:type="dxa"/>
          </w:tcPr>
          <w:p w14:paraId="7168D13D" w14:textId="11C8D005" w:rsidR="005174D0" w:rsidRPr="00A43212" w:rsidRDefault="00000000" w:rsidP="005174D0">
            <w:pPr>
              <w:widowControl/>
              <w:autoSpaceDE/>
              <w:autoSpaceDN/>
              <w:adjustRightInd/>
              <w:rPr>
                <w:rFonts w:ascii="Times" w:hAnsi="Times" w:cs="Times"/>
              </w:rPr>
            </w:pPr>
            <w:hyperlink r:id="rId7" w:history="1">
              <w:r w:rsidR="00F94694" w:rsidRPr="00A43212">
                <w:rPr>
                  <w:rStyle w:val="Hyperlink"/>
                  <w:rFonts w:ascii="Times" w:hAnsi="Times" w:cs="Times"/>
                </w:rPr>
                <w:t>cynthia.gleason@wsu.edu</w:t>
              </w:r>
            </w:hyperlink>
          </w:p>
        </w:tc>
      </w:tr>
      <w:tr w:rsidR="00FE5278" w:rsidRPr="00A43212" w14:paraId="20C8E8D7" w14:textId="77777777" w:rsidTr="00AC40AB">
        <w:trPr>
          <w:trHeight w:val="212"/>
        </w:trPr>
        <w:tc>
          <w:tcPr>
            <w:tcW w:w="2430" w:type="dxa"/>
          </w:tcPr>
          <w:p w14:paraId="184362D9" w14:textId="0FB2DD06" w:rsidR="00FE5278" w:rsidRPr="00A43212" w:rsidRDefault="005174D0" w:rsidP="0013147F">
            <w:pPr>
              <w:widowControl/>
              <w:autoSpaceDE/>
              <w:autoSpaceDN/>
              <w:adjustRightInd/>
              <w:rPr>
                <w:rFonts w:ascii="Times" w:hAnsi="Times" w:cs="Times"/>
              </w:rPr>
            </w:pPr>
            <w:r w:rsidRPr="00A43212">
              <w:rPr>
                <w:rFonts w:ascii="Times" w:hAnsi="Times" w:cs="Times"/>
                <w:bCs/>
              </w:rPr>
              <w:t>Kenneth Frost</w:t>
            </w:r>
          </w:p>
        </w:tc>
        <w:tc>
          <w:tcPr>
            <w:tcW w:w="3060" w:type="dxa"/>
          </w:tcPr>
          <w:p w14:paraId="6C33DBE5" w14:textId="3F1AD5A1" w:rsidR="00FE5278" w:rsidRPr="00A43212" w:rsidRDefault="005174D0" w:rsidP="0013147F">
            <w:pPr>
              <w:widowControl/>
              <w:autoSpaceDE/>
              <w:autoSpaceDN/>
              <w:adjustRightInd/>
              <w:rPr>
                <w:rFonts w:ascii="Times" w:hAnsi="Times" w:cs="Times"/>
              </w:rPr>
            </w:pPr>
            <w:r w:rsidRPr="00A43212">
              <w:rPr>
                <w:rFonts w:ascii="Times" w:hAnsi="Times" w:cs="Times"/>
              </w:rPr>
              <w:t>Oregon State University</w:t>
            </w:r>
          </w:p>
        </w:tc>
        <w:tc>
          <w:tcPr>
            <w:tcW w:w="1710" w:type="dxa"/>
          </w:tcPr>
          <w:p w14:paraId="1C87E1D2" w14:textId="47F5A23F" w:rsidR="00FE5278" w:rsidRPr="00A43212" w:rsidRDefault="005174D0" w:rsidP="0013147F">
            <w:pPr>
              <w:widowControl/>
              <w:autoSpaceDE/>
              <w:autoSpaceDN/>
              <w:adjustRightInd/>
              <w:rPr>
                <w:rFonts w:ascii="Times" w:hAnsi="Times" w:cs="Times"/>
              </w:rPr>
            </w:pPr>
            <w:r w:rsidRPr="00A43212">
              <w:rPr>
                <w:rFonts w:ascii="Times" w:hAnsi="Times" w:cs="Times"/>
              </w:rPr>
              <w:t>608-556-9637</w:t>
            </w:r>
          </w:p>
        </w:tc>
        <w:tc>
          <w:tcPr>
            <w:tcW w:w="3238" w:type="dxa"/>
          </w:tcPr>
          <w:p w14:paraId="23EEF20F" w14:textId="60D5A349" w:rsidR="00FE5278" w:rsidRPr="00A43212" w:rsidRDefault="00000000" w:rsidP="0013147F">
            <w:pPr>
              <w:widowControl/>
              <w:autoSpaceDE/>
              <w:autoSpaceDN/>
              <w:adjustRightInd/>
              <w:rPr>
                <w:rFonts w:ascii="Times" w:hAnsi="Times" w:cs="Times"/>
              </w:rPr>
            </w:pPr>
            <w:hyperlink r:id="rId8" w:history="1">
              <w:r w:rsidR="005174D0" w:rsidRPr="00A43212">
                <w:rPr>
                  <w:rStyle w:val="Hyperlink"/>
                  <w:rFonts w:ascii="Times" w:hAnsi="Times" w:cs="Times"/>
                </w:rPr>
                <w:t>kenneth.frost@oregonstate.edu</w:t>
              </w:r>
            </w:hyperlink>
          </w:p>
        </w:tc>
      </w:tr>
    </w:tbl>
    <w:p w14:paraId="1636E40F" w14:textId="77777777" w:rsidR="00FE5278" w:rsidRPr="00A43212" w:rsidRDefault="00FE5278" w:rsidP="00FE5278">
      <w:pPr>
        <w:widowControl/>
        <w:autoSpaceDE/>
        <w:autoSpaceDN/>
        <w:adjustRightInd/>
        <w:rPr>
          <w:rFonts w:ascii="Times" w:hAnsi="Times" w:cs="Times"/>
        </w:rPr>
      </w:pPr>
    </w:p>
    <w:p w14:paraId="36F3FC35" w14:textId="2CCE53AB" w:rsidR="00B85A54" w:rsidRPr="00A43212" w:rsidRDefault="00FE5278" w:rsidP="00FE5278">
      <w:pPr>
        <w:widowControl/>
        <w:autoSpaceDE/>
        <w:autoSpaceDN/>
        <w:adjustRightInd/>
        <w:rPr>
          <w:rFonts w:ascii="Times" w:hAnsi="Times" w:cs="Times"/>
          <w:b/>
        </w:rPr>
      </w:pPr>
      <w:r w:rsidRPr="00A43212">
        <w:rPr>
          <w:rFonts w:ascii="Times" w:hAnsi="Times" w:cs="Times"/>
          <w:b/>
          <w:bCs/>
          <w:u w:val="single"/>
        </w:rPr>
        <w:t>Total Funds Requested</w:t>
      </w:r>
      <w:r w:rsidRPr="00A43212">
        <w:rPr>
          <w:rFonts w:ascii="Times" w:hAnsi="Times" w:cs="Times"/>
          <w:u w:val="single"/>
        </w:rPr>
        <w:t>:</w:t>
      </w:r>
      <w:r w:rsidRPr="00A43212">
        <w:rPr>
          <w:rFonts w:ascii="Times" w:hAnsi="Times" w:cs="Times"/>
        </w:rPr>
        <w:t xml:space="preserve"> </w:t>
      </w:r>
      <w:r w:rsidR="00AC40AB" w:rsidRPr="00A43212">
        <w:rPr>
          <w:rFonts w:ascii="Times" w:hAnsi="Times" w:cs="Times"/>
          <w:b/>
        </w:rPr>
        <w:t>$6</w:t>
      </w:r>
      <w:r w:rsidR="00286B1C" w:rsidRPr="00A43212">
        <w:rPr>
          <w:rFonts w:ascii="Times" w:hAnsi="Times" w:cs="Times"/>
          <w:b/>
        </w:rPr>
        <w:t>2</w:t>
      </w:r>
      <w:r w:rsidR="00AC40AB" w:rsidRPr="00A43212">
        <w:rPr>
          <w:rFonts w:ascii="Times" w:hAnsi="Times" w:cs="Times"/>
          <w:b/>
        </w:rPr>
        <w:t>,</w:t>
      </w:r>
      <w:r w:rsidR="00286B1C" w:rsidRPr="00A43212">
        <w:rPr>
          <w:rFonts w:ascii="Times" w:hAnsi="Times" w:cs="Times"/>
          <w:b/>
        </w:rPr>
        <w:t>13</w:t>
      </w:r>
      <w:r w:rsidR="002E0A3A">
        <w:rPr>
          <w:rFonts w:ascii="Times" w:hAnsi="Times" w:cs="Times"/>
          <w:b/>
        </w:rPr>
        <w:t>3</w:t>
      </w:r>
    </w:p>
    <w:p w14:paraId="6A524715" w14:textId="77777777" w:rsidR="002B125E" w:rsidRPr="00A43212" w:rsidRDefault="002B125E" w:rsidP="00FE5278">
      <w:pPr>
        <w:widowControl/>
        <w:autoSpaceDE/>
        <w:autoSpaceDN/>
        <w:adjustRightInd/>
        <w:rPr>
          <w:rFonts w:ascii="Times" w:hAnsi="Times" w:cs="Times"/>
        </w:rPr>
      </w:pPr>
    </w:p>
    <w:p w14:paraId="3A8CE88E" w14:textId="6EA7A63A" w:rsidR="00FE5278" w:rsidRPr="00A43212" w:rsidRDefault="00FE5278" w:rsidP="00FE5278">
      <w:pPr>
        <w:widowControl/>
        <w:autoSpaceDE/>
        <w:autoSpaceDN/>
        <w:adjustRightInd/>
        <w:rPr>
          <w:rFonts w:ascii="Times" w:hAnsi="Times" w:cs="Times"/>
        </w:rPr>
      </w:pPr>
      <w:r w:rsidRPr="00A43212">
        <w:rPr>
          <w:rFonts w:ascii="Times" w:hAnsi="Times" w:cs="Times"/>
        </w:rPr>
        <w:t xml:space="preserve">Principal investigator portion: </w:t>
      </w:r>
      <w:r w:rsidR="004910E5" w:rsidRPr="00A43212">
        <w:rPr>
          <w:rFonts w:ascii="Times" w:hAnsi="Times" w:cs="Times"/>
        </w:rPr>
        <w:t>$</w:t>
      </w:r>
      <w:r w:rsidR="007229BB" w:rsidRPr="00A43212">
        <w:rPr>
          <w:rFonts w:ascii="Times" w:hAnsi="Times" w:cs="Times"/>
        </w:rPr>
        <w:t>2</w:t>
      </w:r>
      <w:r w:rsidR="002E0A3A">
        <w:rPr>
          <w:rFonts w:ascii="Times" w:hAnsi="Times" w:cs="Times"/>
        </w:rPr>
        <w:t>8,951</w:t>
      </w:r>
    </w:p>
    <w:p w14:paraId="4AC26800" w14:textId="7F318662" w:rsidR="00FE5278" w:rsidRPr="00A43212" w:rsidRDefault="00FE5278" w:rsidP="00FE5278">
      <w:pPr>
        <w:widowControl/>
        <w:autoSpaceDE/>
        <w:autoSpaceDN/>
        <w:adjustRightInd/>
        <w:rPr>
          <w:rFonts w:ascii="Times" w:hAnsi="Times" w:cs="Times"/>
        </w:rPr>
      </w:pPr>
      <w:r w:rsidRPr="00A43212">
        <w:rPr>
          <w:rFonts w:ascii="Times" w:hAnsi="Times" w:cs="Times"/>
        </w:rPr>
        <w:t xml:space="preserve">Co-PI portion(s): </w:t>
      </w:r>
      <w:r w:rsidR="00EF4423" w:rsidRPr="00A43212">
        <w:rPr>
          <w:rFonts w:ascii="Times" w:hAnsi="Times" w:cs="Times"/>
        </w:rPr>
        <w:t>$3</w:t>
      </w:r>
      <w:r w:rsidR="002E0A3A">
        <w:rPr>
          <w:rFonts w:ascii="Times" w:hAnsi="Times" w:cs="Times"/>
        </w:rPr>
        <w:t>3,182</w:t>
      </w:r>
    </w:p>
    <w:p w14:paraId="1F1CAEBB" w14:textId="77777777" w:rsidR="00FE5278" w:rsidRPr="00A43212" w:rsidRDefault="00FE5278" w:rsidP="00FE5278">
      <w:pPr>
        <w:widowControl/>
        <w:autoSpaceDE/>
        <w:autoSpaceDN/>
        <w:adjustRightInd/>
        <w:rPr>
          <w:rFonts w:ascii="Times" w:hAnsi="Times" w:cs="Times"/>
        </w:rPr>
      </w:pPr>
    </w:p>
    <w:p w14:paraId="2A67F089" w14:textId="1BFAC92B" w:rsidR="00FE5278" w:rsidRPr="00A43212" w:rsidRDefault="00FE5278" w:rsidP="00FE5278">
      <w:pPr>
        <w:widowControl/>
        <w:autoSpaceDE/>
        <w:autoSpaceDN/>
        <w:adjustRightInd/>
        <w:rPr>
          <w:rFonts w:ascii="Times" w:hAnsi="Times" w:cs="Times"/>
        </w:rPr>
      </w:pPr>
      <w:r w:rsidRPr="00A43212">
        <w:rPr>
          <w:rFonts w:ascii="Times" w:hAnsi="Times" w:cs="Times"/>
        </w:rPr>
        <w:t>Second, third or more year funding request?  x Yes       No</w:t>
      </w:r>
    </w:p>
    <w:p w14:paraId="70837EE0" w14:textId="77777777" w:rsidR="00FE5278" w:rsidRPr="00A43212" w:rsidRDefault="00FE5278" w:rsidP="00FE5278">
      <w:pPr>
        <w:widowControl/>
        <w:autoSpaceDE/>
        <w:autoSpaceDN/>
        <w:adjustRightInd/>
        <w:rPr>
          <w:rFonts w:ascii="Times" w:hAnsi="Times" w:cs="Times"/>
        </w:rPr>
      </w:pPr>
    </w:p>
    <w:p w14:paraId="7FA73FAC" w14:textId="7F04418C" w:rsidR="00FE5278" w:rsidRPr="00A43212" w:rsidRDefault="00FE5278" w:rsidP="00FE5278">
      <w:pPr>
        <w:widowControl/>
        <w:autoSpaceDE/>
        <w:autoSpaceDN/>
        <w:adjustRightInd/>
        <w:rPr>
          <w:rFonts w:ascii="Times" w:hAnsi="Times" w:cs="Times"/>
        </w:rPr>
      </w:pPr>
      <w:r w:rsidRPr="00A43212">
        <w:rPr>
          <w:rFonts w:ascii="Times" w:hAnsi="Times" w:cs="Times"/>
          <w:b/>
          <w:bCs/>
        </w:rPr>
        <w:t xml:space="preserve">If </w:t>
      </w:r>
      <w:proofErr w:type="gramStart"/>
      <w:r w:rsidRPr="00A43212">
        <w:rPr>
          <w:rFonts w:ascii="Times" w:hAnsi="Times" w:cs="Times"/>
          <w:b/>
          <w:bCs/>
        </w:rPr>
        <w:t>Yes</w:t>
      </w:r>
      <w:proofErr w:type="gramEnd"/>
      <w:r w:rsidRPr="00A43212">
        <w:rPr>
          <w:rFonts w:ascii="Times" w:hAnsi="Times" w:cs="Times"/>
        </w:rPr>
        <w:t xml:space="preserve">, prior year(s) amount(s) funded: </w:t>
      </w:r>
    </w:p>
    <w:p w14:paraId="61538A46" w14:textId="77777777" w:rsidR="00B85A54" w:rsidRPr="00A43212" w:rsidRDefault="00B85A54" w:rsidP="00FE5278">
      <w:pPr>
        <w:widowControl/>
        <w:autoSpaceDE/>
        <w:autoSpaceDN/>
        <w:adjustRightInd/>
        <w:rPr>
          <w:rFonts w:ascii="Times" w:hAnsi="Times" w:cs="Times"/>
        </w:rPr>
      </w:pPr>
    </w:p>
    <w:p w14:paraId="166C3044" w14:textId="77777777" w:rsidR="00AC40AB" w:rsidRPr="00A43212" w:rsidRDefault="00FE5278" w:rsidP="00FE5278">
      <w:pPr>
        <w:widowControl/>
        <w:autoSpaceDE/>
        <w:autoSpaceDN/>
        <w:adjustRightInd/>
        <w:rPr>
          <w:rFonts w:ascii="Times" w:hAnsi="Times" w:cs="Times"/>
          <w:b/>
        </w:rPr>
      </w:pPr>
      <w:r w:rsidRPr="00A43212">
        <w:rPr>
          <w:rFonts w:ascii="Times" w:hAnsi="Times" w:cs="Times"/>
        </w:rPr>
        <w:tab/>
        <w:t xml:space="preserve">2022-23: </w:t>
      </w:r>
      <w:r w:rsidR="00AC40AB" w:rsidRPr="00A43212">
        <w:rPr>
          <w:rFonts w:ascii="Times" w:hAnsi="Times" w:cs="Times"/>
          <w:b/>
        </w:rPr>
        <w:t>$63,111</w:t>
      </w:r>
    </w:p>
    <w:p w14:paraId="09C66CC8" w14:textId="0DB830FE" w:rsidR="00AC40AB" w:rsidRPr="00A43212" w:rsidRDefault="00FE5278" w:rsidP="00AC40AB">
      <w:pPr>
        <w:rPr>
          <w:rFonts w:ascii="Times" w:hAnsi="Times" w:cs="Times"/>
          <w:b/>
          <w:bCs/>
        </w:rPr>
      </w:pPr>
      <w:r w:rsidRPr="00A43212">
        <w:rPr>
          <w:rFonts w:ascii="Times" w:hAnsi="Times" w:cs="Times"/>
        </w:rPr>
        <w:tab/>
        <w:t>2021-22:</w:t>
      </w:r>
      <w:r w:rsidR="00AC40AB" w:rsidRPr="00A43212">
        <w:rPr>
          <w:rFonts w:ascii="Times" w:hAnsi="Times" w:cs="Times"/>
          <w:b/>
          <w:bCs/>
        </w:rPr>
        <w:t xml:space="preserve"> $63,053</w:t>
      </w:r>
    </w:p>
    <w:p w14:paraId="13C480AF" w14:textId="31BCFDF8" w:rsidR="00FE5278" w:rsidRPr="00A43212" w:rsidRDefault="00FE5278" w:rsidP="00FE5278">
      <w:pPr>
        <w:widowControl/>
        <w:autoSpaceDE/>
        <w:autoSpaceDN/>
        <w:adjustRightInd/>
        <w:rPr>
          <w:rFonts w:ascii="Times" w:hAnsi="Times" w:cs="Times"/>
        </w:rPr>
      </w:pPr>
    </w:p>
    <w:p w14:paraId="38A06C9C" w14:textId="57126DE5" w:rsidR="00C2717D" w:rsidRPr="00A43212" w:rsidRDefault="00C2717D">
      <w:pPr>
        <w:rPr>
          <w:rFonts w:ascii="Times" w:hAnsi="Times" w:cs="Times"/>
        </w:rPr>
      </w:pPr>
    </w:p>
    <w:p w14:paraId="790EDC74" w14:textId="4A2C4E6B" w:rsidR="003E2CB8" w:rsidRPr="00A43212" w:rsidRDefault="003E2CB8">
      <w:pPr>
        <w:rPr>
          <w:rFonts w:ascii="Times" w:hAnsi="Times" w:cs="Times"/>
        </w:rPr>
      </w:pPr>
    </w:p>
    <w:p w14:paraId="20C93783" w14:textId="626371DB" w:rsidR="003E2CB8" w:rsidRPr="00A43212" w:rsidRDefault="003E2CB8">
      <w:pPr>
        <w:rPr>
          <w:rFonts w:ascii="Times" w:hAnsi="Times" w:cs="Times"/>
        </w:rPr>
      </w:pPr>
    </w:p>
    <w:p w14:paraId="1C13D386" w14:textId="3FA683E9" w:rsidR="003E2CB8" w:rsidRPr="00A43212" w:rsidRDefault="003E2CB8">
      <w:pPr>
        <w:rPr>
          <w:rFonts w:ascii="Times" w:hAnsi="Times" w:cs="Times"/>
        </w:rPr>
      </w:pPr>
    </w:p>
    <w:p w14:paraId="721F5F61" w14:textId="389AEEFF" w:rsidR="003E2CB8" w:rsidRPr="00A43212" w:rsidRDefault="003E2CB8">
      <w:pPr>
        <w:rPr>
          <w:rFonts w:ascii="Times" w:hAnsi="Times" w:cs="Times"/>
        </w:rPr>
      </w:pPr>
    </w:p>
    <w:p w14:paraId="2ACF6FB3" w14:textId="72FCEF4E" w:rsidR="003E2CB8" w:rsidRPr="00A43212" w:rsidRDefault="003E2CB8">
      <w:pPr>
        <w:rPr>
          <w:rFonts w:ascii="Times" w:hAnsi="Times" w:cs="Times"/>
        </w:rPr>
      </w:pPr>
    </w:p>
    <w:p w14:paraId="6C7575E6" w14:textId="7138EE6A" w:rsidR="003E2CB8" w:rsidRPr="00A43212" w:rsidRDefault="003E2CB8">
      <w:pPr>
        <w:rPr>
          <w:rFonts w:ascii="Times" w:hAnsi="Times" w:cs="Times"/>
        </w:rPr>
      </w:pPr>
    </w:p>
    <w:p w14:paraId="301F4E12" w14:textId="3C02E23B" w:rsidR="003E2CB8" w:rsidRPr="00A43212" w:rsidRDefault="003E2CB8">
      <w:pPr>
        <w:rPr>
          <w:rFonts w:ascii="Times" w:hAnsi="Times" w:cs="Times"/>
        </w:rPr>
      </w:pPr>
    </w:p>
    <w:p w14:paraId="55ADB52B" w14:textId="040C1442" w:rsidR="003E2CB8" w:rsidRPr="00A43212" w:rsidRDefault="003E2CB8">
      <w:pPr>
        <w:rPr>
          <w:rFonts w:ascii="Times" w:hAnsi="Times" w:cs="Times"/>
        </w:rPr>
      </w:pPr>
    </w:p>
    <w:p w14:paraId="5E71CF16" w14:textId="4F227827" w:rsidR="003E2CB8" w:rsidRPr="00A43212" w:rsidRDefault="003E2CB8">
      <w:pPr>
        <w:rPr>
          <w:rFonts w:ascii="Times" w:hAnsi="Times" w:cs="Times"/>
        </w:rPr>
      </w:pPr>
    </w:p>
    <w:p w14:paraId="78683EFD" w14:textId="52457369" w:rsidR="003E2CB8" w:rsidRPr="00A43212" w:rsidRDefault="003E2CB8">
      <w:pPr>
        <w:rPr>
          <w:rFonts w:ascii="Times" w:hAnsi="Times" w:cs="Times"/>
        </w:rPr>
      </w:pPr>
    </w:p>
    <w:p w14:paraId="4D695497" w14:textId="5CDF0FB4" w:rsidR="003E2CB8" w:rsidRPr="00A43212" w:rsidRDefault="003E2CB8">
      <w:pPr>
        <w:rPr>
          <w:rFonts w:ascii="Times" w:hAnsi="Times" w:cs="Times"/>
        </w:rPr>
      </w:pPr>
    </w:p>
    <w:p w14:paraId="746A46FA" w14:textId="2C31D5D0" w:rsidR="003E2CB8" w:rsidRPr="00A43212" w:rsidRDefault="003E2CB8">
      <w:pPr>
        <w:rPr>
          <w:rFonts w:ascii="Times" w:hAnsi="Times" w:cs="Times"/>
        </w:rPr>
      </w:pPr>
    </w:p>
    <w:p w14:paraId="0EE4631C" w14:textId="6ABAD4C7" w:rsidR="003E2CB8" w:rsidRPr="00A43212" w:rsidRDefault="003E2CB8">
      <w:pPr>
        <w:rPr>
          <w:rFonts w:ascii="Times" w:hAnsi="Times" w:cs="Times"/>
        </w:rPr>
      </w:pPr>
    </w:p>
    <w:p w14:paraId="1C81CB8F" w14:textId="3A6AEAB1" w:rsidR="003E2CB8" w:rsidRPr="00A43212" w:rsidRDefault="003E2CB8">
      <w:pPr>
        <w:rPr>
          <w:rFonts w:ascii="Times" w:hAnsi="Times" w:cs="Times"/>
        </w:rPr>
      </w:pPr>
    </w:p>
    <w:p w14:paraId="0C5CD296" w14:textId="77777777" w:rsidR="00212E0D" w:rsidRPr="00A43212" w:rsidRDefault="00212E0D" w:rsidP="00E628D4">
      <w:pPr>
        <w:widowControl/>
        <w:autoSpaceDE/>
        <w:autoSpaceDN/>
        <w:adjustRightInd/>
        <w:rPr>
          <w:rFonts w:ascii="Times" w:hAnsi="Times" w:cs="Times"/>
          <w:b/>
          <w:u w:val="single"/>
        </w:rPr>
      </w:pPr>
    </w:p>
    <w:p w14:paraId="37E8102F" w14:textId="44BD9300" w:rsidR="003E2CB8" w:rsidRPr="00A43212" w:rsidRDefault="003E2CB8" w:rsidP="00E628D4">
      <w:pPr>
        <w:widowControl/>
        <w:autoSpaceDE/>
        <w:autoSpaceDN/>
        <w:adjustRightInd/>
        <w:rPr>
          <w:rFonts w:ascii="Times" w:hAnsi="Times" w:cs="Times"/>
        </w:rPr>
      </w:pPr>
      <w:r w:rsidRPr="00A43212">
        <w:rPr>
          <w:rFonts w:ascii="Times" w:hAnsi="Times" w:cs="Times"/>
          <w:b/>
          <w:u w:val="single"/>
        </w:rPr>
        <w:lastRenderedPageBreak/>
        <w:t>Research Plan</w:t>
      </w:r>
      <w:r w:rsidRPr="00A43212">
        <w:rPr>
          <w:rFonts w:ascii="Times" w:hAnsi="Times" w:cs="Times"/>
          <w:b/>
        </w:rPr>
        <w:t xml:space="preserve"> (</w:t>
      </w:r>
      <w:r w:rsidR="00550481" w:rsidRPr="00A43212">
        <w:rPr>
          <w:rFonts w:ascii="Times" w:hAnsi="Times" w:cs="Times"/>
          <w:bCs/>
        </w:rPr>
        <w:t>2-page</w:t>
      </w:r>
      <w:r w:rsidR="009E28E3" w:rsidRPr="00A43212">
        <w:rPr>
          <w:rFonts w:ascii="Times" w:hAnsi="Times" w:cs="Times"/>
          <w:bCs/>
        </w:rPr>
        <w:t xml:space="preserve"> max </w:t>
      </w:r>
      <w:r w:rsidRPr="00A43212">
        <w:rPr>
          <w:rFonts w:ascii="Times" w:hAnsi="Times" w:cs="Times"/>
          <w:bCs/>
        </w:rPr>
        <w:t>with three components</w:t>
      </w:r>
      <w:r w:rsidRPr="00A43212">
        <w:rPr>
          <w:rFonts w:ascii="Times" w:hAnsi="Times" w:cs="Times"/>
          <w:b/>
        </w:rPr>
        <w:t>)</w:t>
      </w:r>
    </w:p>
    <w:p w14:paraId="3C0BD730" w14:textId="3E0322FC" w:rsidR="00F011D3" w:rsidRPr="00A43212" w:rsidRDefault="003E2CB8" w:rsidP="00DB130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rPr>
          <w:rFonts w:ascii="Times" w:hAnsi="Times" w:cs="Times"/>
          <w:color w:val="000000" w:themeColor="text1"/>
        </w:rPr>
      </w:pPr>
      <w:r w:rsidRPr="00A43212">
        <w:rPr>
          <w:rFonts w:ascii="Times" w:hAnsi="Times" w:cs="Times"/>
          <w:b/>
        </w:rPr>
        <w:t>Summary of problem</w:t>
      </w:r>
      <w:r w:rsidR="00DB1301" w:rsidRPr="00A43212">
        <w:rPr>
          <w:rFonts w:ascii="Times" w:hAnsi="Times" w:cs="Times"/>
          <w:b/>
        </w:rPr>
        <w:t>:</w:t>
      </w:r>
      <w:r w:rsidR="00E628D4" w:rsidRPr="00A43212">
        <w:rPr>
          <w:rFonts w:ascii="Times" w:hAnsi="Times" w:cs="Times"/>
          <w:b/>
        </w:rPr>
        <w:t xml:space="preserve"> </w:t>
      </w:r>
      <w:r w:rsidR="00BC1192" w:rsidRPr="00A43212">
        <w:rPr>
          <w:rFonts w:ascii="Times" w:hAnsi="Times" w:cs="Times"/>
          <w:color w:val="000000" w:themeColor="text1"/>
        </w:rPr>
        <w:t>After decades of raising potatoes in the Columbia Basin, producers have noticed that the history of a field influences both yield and quality. Fields previously planted with potatoes generally yield less than field soils not previously farmed (virgin soils) or fields never planted with potatoes. Indeed, conversations with potato growers indicated that 14-26% greater yields can be achieved from virgin soils compared to nearby non-virgin soils. These observations corroborate results from several empirical studies (</w:t>
      </w:r>
      <w:hyperlink r:id="rId9" w:history="1">
        <w:r w:rsidR="00BC1192" w:rsidRPr="00A43212">
          <w:rPr>
            <w:rStyle w:val="Hyperlink"/>
            <w:rFonts w:ascii="Times" w:hAnsi="Times" w:cs="Times"/>
            <w:color w:val="000000" w:themeColor="text1"/>
            <w:u w:val="none"/>
          </w:rPr>
          <w:t xml:space="preserve">de Boer et al. 2001; </w:t>
        </w:r>
        <w:proofErr w:type="spellStart"/>
        <w:r w:rsidR="00BC1192" w:rsidRPr="00A43212">
          <w:rPr>
            <w:rStyle w:val="Hyperlink"/>
            <w:rFonts w:ascii="Times" w:hAnsi="Times" w:cs="Times"/>
            <w:color w:val="000000" w:themeColor="text1"/>
            <w:u w:val="none"/>
          </w:rPr>
          <w:t>Lamers</w:t>
        </w:r>
        <w:proofErr w:type="spellEnd"/>
        <w:r w:rsidR="00BC1192" w:rsidRPr="00A43212">
          <w:rPr>
            <w:rStyle w:val="Hyperlink"/>
            <w:rFonts w:ascii="Times" w:hAnsi="Times" w:cs="Times"/>
            <w:color w:val="000000" w:themeColor="text1"/>
            <w:u w:val="none"/>
          </w:rPr>
          <w:t>, 1989</w:t>
        </w:r>
      </w:hyperlink>
      <w:r w:rsidR="00BC1192" w:rsidRPr="00A43212">
        <w:rPr>
          <w:rFonts w:ascii="Times" w:hAnsi="Times" w:cs="Times"/>
          <w:color w:val="000000" w:themeColor="text1"/>
        </w:rPr>
        <w:t xml:space="preserve">). The purpose of this project is to determine what soil and biological factors are responsible for these observations. </w:t>
      </w:r>
      <w:r w:rsidR="0069465E" w:rsidRPr="00A43212">
        <w:rPr>
          <w:rFonts w:ascii="Times" w:hAnsi="Times" w:cs="Times"/>
          <w:color w:val="000000" w:themeColor="text1"/>
        </w:rPr>
        <w:t>This study has been ongoing for the past two years</w:t>
      </w:r>
      <w:r w:rsidR="00DB6A1C" w:rsidRPr="00A43212">
        <w:rPr>
          <w:rFonts w:ascii="Times" w:hAnsi="Times" w:cs="Times"/>
          <w:color w:val="000000" w:themeColor="text1"/>
        </w:rPr>
        <w:t>. We</w:t>
      </w:r>
      <w:r w:rsidR="005A2023" w:rsidRPr="00A43212">
        <w:rPr>
          <w:rFonts w:ascii="Times" w:hAnsi="Times" w:cs="Times"/>
          <w:color w:val="000000" w:themeColor="text1"/>
        </w:rPr>
        <w:t xml:space="preserve"> decided to expand </w:t>
      </w:r>
      <w:r w:rsidR="00DB6A1C" w:rsidRPr="00A43212">
        <w:rPr>
          <w:rFonts w:ascii="Times" w:hAnsi="Times" w:cs="Times"/>
          <w:color w:val="000000" w:themeColor="text1"/>
        </w:rPr>
        <w:t>this study</w:t>
      </w:r>
      <w:r w:rsidR="005A2023" w:rsidRPr="00A43212">
        <w:rPr>
          <w:rFonts w:ascii="Times" w:hAnsi="Times" w:cs="Times"/>
          <w:color w:val="000000" w:themeColor="text1"/>
        </w:rPr>
        <w:t xml:space="preserve"> </w:t>
      </w:r>
      <w:r w:rsidR="00BB112F" w:rsidRPr="00A43212">
        <w:rPr>
          <w:rFonts w:ascii="Times" w:hAnsi="Times" w:cs="Times"/>
          <w:color w:val="000000" w:themeColor="text1"/>
        </w:rPr>
        <w:t>and</w:t>
      </w:r>
      <w:r w:rsidR="005A2023" w:rsidRPr="00A43212">
        <w:rPr>
          <w:rFonts w:ascii="Times" w:hAnsi="Times" w:cs="Times"/>
          <w:color w:val="000000" w:themeColor="text1"/>
        </w:rPr>
        <w:t xml:space="preserve"> include</w:t>
      </w:r>
      <w:r w:rsidR="00D82056">
        <w:rPr>
          <w:rFonts w:ascii="Times" w:hAnsi="Times" w:cs="Times"/>
          <w:color w:val="000000" w:themeColor="text1"/>
        </w:rPr>
        <w:t xml:space="preserve"> a</w:t>
      </w:r>
      <w:r w:rsidR="00BB112F" w:rsidRPr="00A43212">
        <w:rPr>
          <w:rFonts w:ascii="Times" w:hAnsi="Times" w:cs="Times"/>
          <w:color w:val="000000" w:themeColor="text1"/>
        </w:rPr>
        <w:t xml:space="preserve"> </w:t>
      </w:r>
      <w:r w:rsidR="005A2023" w:rsidRPr="00A43212">
        <w:rPr>
          <w:rFonts w:ascii="Times" w:hAnsi="Times" w:cs="Times"/>
          <w:color w:val="000000" w:themeColor="text1"/>
        </w:rPr>
        <w:t>potato associated microbiome component for the 2022 growing season. Mainly, we are examining the</w:t>
      </w:r>
      <w:r w:rsidR="00860C7A" w:rsidRPr="00A43212">
        <w:rPr>
          <w:rFonts w:ascii="Times" w:hAnsi="Times" w:cs="Times"/>
          <w:color w:val="000000" w:themeColor="text1"/>
        </w:rPr>
        <w:t xml:space="preserve"> diversity and abundance of microbial communities</w:t>
      </w:r>
      <w:r w:rsidR="005A2023" w:rsidRPr="00A43212">
        <w:rPr>
          <w:rFonts w:ascii="Times" w:hAnsi="Times" w:cs="Times"/>
          <w:color w:val="000000" w:themeColor="text1"/>
        </w:rPr>
        <w:t xml:space="preserve"> associated with </w:t>
      </w:r>
      <w:r w:rsidR="00D82056">
        <w:rPr>
          <w:rFonts w:ascii="Times" w:hAnsi="Times" w:cs="Times"/>
          <w:color w:val="000000" w:themeColor="text1"/>
        </w:rPr>
        <w:t xml:space="preserve">the </w:t>
      </w:r>
      <w:r w:rsidR="005A2023" w:rsidRPr="00A43212">
        <w:rPr>
          <w:rFonts w:ascii="Times" w:hAnsi="Times" w:cs="Times"/>
          <w:color w:val="000000" w:themeColor="text1"/>
        </w:rPr>
        <w:t xml:space="preserve">potato rhizosphere, </w:t>
      </w:r>
      <w:proofErr w:type="spellStart"/>
      <w:r w:rsidR="005A2023" w:rsidRPr="00A43212">
        <w:rPr>
          <w:rFonts w:ascii="Times" w:hAnsi="Times" w:cs="Times"/>
          <w:color w:val="000000" w:themeColor="text1"/>
        </w:rPr>
        <w:t>endosphere</w:t>
      </w:r>
      <w:proofErr w:type="spellEnd"/>
      <w:r w:rsidR="005A2023" w:rsidRPr="00A43212">
        <w:rPr>
          <w:rFonts w:ascii="Times" w:hAnsi="Times" w:cs="Times"/>
          <w:color w:val="000000" w:themeColor="text1"/>
        </w:rPr>
        <w:t xml:space="preserve"> and tuber skin in the soil planted with three different types of soil: virgin, non-virgin, and native. </w:t>
      </w:r>
      <w:r w:rsidR="00DE339F">
        <w:rPr>
          <w:rFonts w:ascii="Times" w:hAnsi="Times" w:cs="Times"/>
          <w:color w:val="000000" w:themeColor="text1"/>
        </w:rPr>
        <w:t xml:space="preserve">Virgin soil was adjacent to the cropped soil (non-virgin) but had never been cropped with potatoes. Native soil had never been cropped before and was mostly sagebrush. </w:t>
      </w:r>
      <w:r w:rsidR="00F011D3" w:rsidRPr="00A43212">
        <w:rPr>
          <w:rFonts w:ascii="Times" w:hAnsi="Times" w:cs="Times"/>
          <w:color w:val="000000" w:themeColor="text1"/>
        </w:rPr>
        <w:t xml:space="preserve">Although </w:t>
      </w:r>
      <w:r w:rsidR="003C74C9" w:rsidRPr="00A43212">
        <w:rPr>
          <w:rFonts w:ascii="Times" w:hAnsi="Times" w:cs="Times"/>
          <w:color w:val="000000" w:themeColor="text1"/>
        </w:rPr>
        <w:t xml:space="preserve">no yield </w:t>
      </w:r>
      <w:r w:rsidR="00BF6AEF" w:rsidRPr="00A43212">
        <w:rPr>
          <w:rFonts w:ascii="Times" w:hAnsi="Times" w:cs="Times"/>
          <w:color w:val="000000" w:themeColor="text1"/>
        </w:rPr>
        <w:t xml:space="preserve">benefit was observed </w:t>
      </w:r>
      <w:r w:rsidR="00F011D3" w:rsidRPr="00A43212">
        <w:rPr>
          <w:rFonts w:ascii="Times" w:hAnsi="Times" w:cs="Times"/>
          <w:color w:val="000000" w:themeColor="text1"/>
        </w:rPr>
        <w:t>in the virgin soil in our m</w:t>
      </w:r>
      <w:r w:rsidR="00BF6AEF" w:rsidRPr="00A43212">
        <w:rPr>
          <w:rFonts w:ascii="Times" w:hAnsi="Times" w:cs="Times"/>
          <w:color w:val="000000" w:themeColor="text1"/>
        </w:rPr>
        <w:t>icroplot</w:t>
      </w:r>
      <w:r w:rsidR="00F011D3" w:rsidRPr="00A43212">
        <w:rPr>
          <w:rFonts w:ascii="Times" w:hAnsi="Times" w:cs="Times"/>
          <w:color w:val="000000" w:themeColor="text1"/>
        </w:rPr>
        <w:t xml:space="preserve"> trials</w:t>
      </w:r>
      <w:r w:rsidR="00BF6AEF" w:rsidRPr="00A43212">
        <w:rPr>
          <w:rFonts w:ascii="Times" w:hAnsi="Times" w:cs="Times"/>
          <w:color w:val="000000" w:themeColor="text1"/>
        </w:rPr>
        <w:t>,</w:t>
      </w:r>
      <w:r w:rsidR="003C74C9" w:rsidRPr="00A43212">
        <w:rPr>
          <w:rFonts w:ascii="Times" w:hAnsi="Times" w:cs="Times"/>
          <w:color w:val="000000" w:themeColor="text1"/>
        </w:rPr>
        <w:t xml:space="preserve"> </w:t>
      </w:r>
      <w:r w:rsidR="00BF6AEF" w:rsidRPr="00A43212">
        <w:rPr>
          <w:rFonts w:ascii="Times" w:hAnsi="Times" w:cs="Times"/>
          <w:color w:val="000000" w:themeColor="text1"/>
        </w:rPr>
        <w:t>a comprehensive study</w:t>
      </w:r>
      <w:r w:rsidR="003C74C9" w:rsidRPr="00A43212">
        <w:rPr>
          <w:rFonts w:ascii="Times" w:hAnsi="Times" w:cs="Times"/>
          <w:color w:val="000000" w:themeColor="text1"/>
        </w:rPr>
        <w:t xml:space="preserve"> on </w:t>
      </w:r>
      <w:r w:rsidR="00BF6AEF" w:rsidRPr="00A43212">
        <w:rPr>
          <w:rFonts w:ascii="Times" w:hAnsi="Times" w:cs="Times"/>
          <w:color w:val="000000" w:themeColor="text1"/>
        </w:rPr>
        <w:t xml:space="preserve">various </w:t>
      </w:r>
      <w:r w:rsidR="003C74C9" w:rsidRPr="00A43212">
        <w:rPr>
          <w:rFonts w:ascii="Times" w:hAnsi="Times" w:cs="Times"/>
          <w:color w:val="000000" w:themeColor="text1"/>
        </w:rPr>
        <w:t xml:space="preserve">soil characteristics </w:t>
      </w:r>
      <w:r w:rsidR="006C7772" w:rsidRPr="00A43212">
        <w:rPr>
          <w:rFonts w:ascii="Times" w:hAnsi="Times" w:cs="Times"/>
          <w:color w:val="000000" w:themeColor="text1"/>
        </w:rPr>
        <w:t>(</w:t>
      </w:r>
      <w:r w:rsidR="00BE3E48" w:rsidRPr="00A43212">
        <w:rPr>
          <w:rFonts w:ascii="Times" w:hAnsi="Times" w:cs="Times"/>
          <w:color w:val="000000" w:themeColor="text1"/>
        </w:rPr>
        <w:t xml:space="preserve">biological, </w:t>
      </w:r>
      <w:r w:rsidR="00FB77F5" w:rsidRPr="00A43212">
        <w:rPr>
          <w:rFonts w:ascii="Times" w:hAnsi="Times" w:cs="Times"/>
          <w:color w:val="000000" w:themeColor="text1"/>
        </w:rPr>
        <w:t>chemical,</w:t>
      </w:r>
      <w:r w:rsidR="00BE3E48" w:rsidRPr="00A43212">
        <w:rPr>
          <w:rFonts w:ascii="Times" w:hAnsi="Times" w:cs="Times"/>
          <w:color w:val="000000" w:themeColor="text1"/>
        </w:rPr>
        <w:t xml:space="preserve"> and physical) </w:t>
      </w:r>
      <w:r w:rsidR="003C74C9" w:rsidRPr="00A43212">
        <w:rPr>
          <w:rFonts w:ascii="Times" w:hAnsi="Times" w:cs="Times"/>
          <w:color w:val="000000" w:themeColor="text1"/>
        </w:rPr>
        <w:t>will contribute towards understanding of the potato soil health in the Pacific North</w:t>
      </w:r>
      <w:r w:rsidR="00F011D3" w:rsidRPr="00A43212">
        <w:rPr>
          <w:rFonts w:ascii="Times" w:hAnsi="Times" w:cs="Times"/>
          <w:color w:val="000000" w:themeColor="text1"/>
        </w:rPr>
        <w:t>w</w:t>
      </w:r>
      <w:r w:rsidR="003C74C9" w:rsidRPr="00A43212">
        <w:rPr>
          <w:rFonts w:ascii="Times" w:hAnsi="Times" w:cs="Times"/>
          <w:color w:val="000000" w:themeColor="text1"/>
        </w:rPr>
        <w:t>est region.</w:t>
      </w:r>
      <w:r w:rsidR="00661C73" w:rsidRPr="00A43212">
        <w:rPr>
          <w:rFonts w:ascii="Times" w:hAnsi="Times" w:cs="Times"/>
          <w:color w:val="000000" w:themeColor="text1"/>
        </w:rPr>
        <w:t xml:space="preserve"> </w:t>
      </w:r>
      <w:r w:rsidR="00860C7A" w:rsidRPr="00A43212">
        <w:rPr>
          <w:rFonts w:ascii="Times" w:hAnsi="Times" w:cs="Times"/>
          <w:color w:val="000000" w:themeColor="text1"/>
        </w:rPr>
        <w:t xml:space="preserve">Further data from </w:t>
      </w:r>
      <w:r w:rsidR="00B76015" w:rsidRPr="00A43212">
        <w:rPr>
          <w:rFonts w:ascii="Times" w:hAnsi="Times" w:cs="Times"/>
          <w:color w:val="000000" w:themeColor="text1"/>
        </w:rPr>
        <w:t xml:space="preserve">an </w:t>
      </w:r>
      <w:r w:rsidR="00B36D26" w:rsidRPr="00A43212">
        <w:rPr>
          <w:rFonts w:ascii="Times" w:hAnsi="Times" w:cs="Times"/>
          <w:color w:val="000000" w:themeColor="text1"/>
        </w:rPr>
        <w:t>additional year</w:t>
      </w:r>
      <w:r w:rsidR="00B76015" w:rsidRPr="00A43212">
        <w:rPr>
          <w:rFonts w:ascii="Times" w:hAnsi="Times" w:cs="Times"/>
          <w:color w:val="000000" w:themeColor="text1"/>
        </w:rPr>
        <w:t xml:space="preserve"> of study is necessary to fully understand the </w:t>
      </w:r>
      <w:r w:rsidR="00AD1256" w:rsidRPr="00A43212">
        <w:rPr>
          <w:rFonts w:ascii="Times" w:hAnsi="Times" w:cs="Times"/>
          <w:color w:val="000000" w:themeColor="text1"/>
        </w:rPr>
        <w:t>soil factors contributing towards these differences</w:t>
      </w:r>
      <w:r w:rsidR="00B76015" w:rsidRPr="00A43212">
        <w:rPr>
          <w:rFonts w:ascii="Times" w:hAnsi="Times" w:cs="Times"/>
          <w:color w:val="000000" w:themeColor="text1"/>
        </w:rPr>
        <w:t xml:space="preserve"> in the </w:t>
      </w:r>
      <w:r w:rsidR="00CD1C71" w:rsidRPr="00A43212">
        <w:rPr>
          <w:rFonts w:ascii="Times" w:hAnsi="Times" w:cs="Times"/>
          <w:color w:val="000000" w:themeColor="text1"/>
        </w:rPr>
        <w:t>soil</w:t>
      </w:r>
      <w:r w:rsidR="00D82056">
        <w:rPr>
          <w:rFonts w:ascii="Times" w:hAnsi="Times" w:cs="Times"/>
          <w:color w:val="000000" w:themeColor="text1"/>
        </w:rPr>
        <w:t>s</w:t>
      </w:r>
      <w:r w:rsidR="00CD1C71" w:rsidRPr="00A43212">
        <w:rPr>
          <w:rFonts w:ascii="Times" w:hAnsi="Times" w:cs="Times"/>
          <w:color w:val="000000" w:themeColor="text1"/>
        </w:rPr>
        <w:t xml:space="preserve"> with different history.</w:t>
      </w:r>
    </w:p>
    <w:p w14:paraId="41B344CC" w14:textId="64DAABE2" w:rsidR="00CD64D7" w:rsidRPr="00A43212" w:rsidRDefault="00FB6EF5" w:rsidP="00DB130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rPr>
          <w:rFonts w:ascii="Times" w:hAnsi="Times" w:cs="Times"/>
          <w:color w:val="000000" w:themeColor="text1"/>
        </w:rPr>
      </w:pPr>
      <w:r w:rsidRPr="00A43212">
        <w:rPr>
          <w:rFonts w:ascii="Times" w:hAnsi="Times" w:cs="Times"/>
          <w:color w:val="000000" w:themeColor="text1"/>
        </w:rPr>
        <w:tab/>
      </w:r>
      <w:r w:rsidR="0035644C" w:rsidRPr="00A43212">
        <w:rPr>
          <w:rFonts w:ascii="Times" w:hAnsi="Times" w:cs="Times"/>
          <w:color w:val="000000" w:themeColor="text1"/>
        </w:rPr>
        <w:t>Many decades of research efforts on the impacts of virgin soils on crop health have painted a rich but somewhat complicated picture.</w:t>
      </w:r>
      <w:r w:rsidR="002251CE" w:rsidRPr="00A43212">
        <w:rPr>
          <w:rFonts w:ascii="Times" w:hAnsi="Times" w:cs="Times"/>
          <w:color w:val="000000" w:themeColor="text1"/>
        </w:rPr>
        <w:t xml:space="preserve"> For example, despite the </w:t>
      </w:r>
      <w:r w:rsidR="002251CE" w:rsidRPr="00A43212">
        <w:rPr>
          <w:rFonts w:ascii="Times" w:hAnsi="Times" w:cs="Times"/>
        </w:rPr>
        <w:t>higher yields obtained in virgin soils relative to non-virgin soils</w:t>
      </w:r>
      <w:r w:rsidR="002251CE" w:rsidRPr="00A43212">
        <w:rPr>
          <w:rFonts w:ascii="Times" w:hAnsi="Times" w:cs="Times"/>
          <w:color w:val="000000" w:themeColor="text1"/>
        </w:rPr>
        <w:t>, fungal, bacterial, and nematode pathogens can be recovered from these soils (</w:t>
      </w:r>
      <w:hyperlink r:id="rId10" w:history="1">
        <w:r w:rsidR="002251CE" w:rsidRPr="00A43212">
          <w:rPr>
            <w:rStyle w:val="Hyperlink"/>
            <w:rFonts w:ascii="Times" w:hAnsi="Times" w:cs="Times"/>
            <w:color w:val="000000" w:themeColor="text1"/>
            <w:u w:val="none"/>
          </w:rPr>
          <w:t>de Boer et al. 2001; Pratt 1916, 1918</w:t>
        </w:r>
      </w:hyperlink>
      <w:r w:rsidR="002251CE" w:rsidRPr="00A43212">
        <w:rPr>
          <w:rFonts w:ascii="Times" w:hAnsi="Times" w:cs="Times"/>
          <w:color w:val="000000" w:themeColor="text1"/>
        </w:rPr>
        <w:t>).</w:t>
      </w:r>
      <w:r w:rsidR="00CF786A" w:rsidRPr="00A43212">
        <w:rPr>
          <w:rFonts w:ascii="Times" w:hAnsi="Times" w:cs="Times"/>
          <w:color w:val="000000" w:themeColor="text1"/>
        </w:rPr>
        <w:t xml:space="preserve"> Thus, pathogen density does not appear to be the only factor that explains the higher yields and lower disease intensity observed in virgin fields relative to non-virgin fields.</w:t>
      </w:r>
      <w:r w:rsidR="007B35AF" w:rsidRPr="00A43212">
        <w:rPr>
          <w:rFonts w:ascii="Times" w:hAnsi="Times" w:cs="Times"/>
          <w:color w:val="000000" w:themeColor="text1"/>
        </w:rPr>
        <w:t xml:space="preserve"> </w:t>
      </w:r>
      <w:r w:rsidR="003367B5" w:rsidRPr="00A43212">
        <w:rPr>
          <w:rFonts w:ascii="Times" w:hAnsi="Times" w:cs="Times"/>
          <w:color w:val="000000" w:themeColor="text1"/>
        </w:rPr>
        <w:t>Also</w:t>
      </w:r>
      <w:r w:rsidR="000F7C02" w:rsidRPr="00A43212">
        <w:rPr>
          <w:rFonts w:ascii="Times" w:hAnsi="Times" w:cs="Times"/>
          <w:color w:val="000000" w:themeColor="text1"/>
        </w:rPr>
        <w:t>, differences in nematode, bacterial and fungal diversity</w:t>
      </w:r>
      <w:r w:rsidR="00E81D77" w:rsidRPr="00A43212">
        <w:rPr>
          <w:rFonts w:ascii="Times" w:hAnsi="Times" w:cs="Times"/>
          <w:color w:val="000000" w:themeColor="text1"/>
        </w:rPr>
        <w:t xml:space="preserve"> (</w:t>
      </w:r>
      <w:hyperlink r:id="rId11" w:history="1">
        <w:r w:rsidR="00E81D77" w:rsidRPr="00A43212">
          <w:rPr>
            <w:rStyle w:val="Hyperlink"/>
            <w:rFonts w:ascii="Times" w:hAnsi="Times" w:cs="Times"/>
            <w:color w:val="000000" w:themeColor="text1"/>
            <w:u w:val="none"/>
          </w:rPr>
          <w:t>Chen et al. 2020</w:t>
        </w:r>
        <w:r w:rsidR="00165AC2" w:rsidRPr="00A43212">
          <w:rPr>
            <w:rStyle w:val="Hyperlink"/>
            <w:rFonts w:ascii="Times" w:hAnsi="Times" w:cs="Times"/>
            <w:color w:val="000000" w:themeColor="text1"/>
            <w:u w:val="none"/>
          </w:rPr>
          <w:t xml:space="preserve">; </w:t>
        </w:r>
        <w:r w:rsidR="00E81D77" w:rsidRPr="00A43212">
          <w:rPr>
            <w:rStyle w:val="Hyperlink"/>
            <w:rFonts w:ascii="Times" w:hAnsi="Times" w:cs="Times"/>
            <w:color w:val="000000" w:themeColor="text1"/>
            <w:u w:val="none"/>
          </w:rPr>
          <w:t xml:space="preserve">Werner and </w:t>
        </w:r>
        <w:proofErr w:type="spellStart"/>
        <w:r w:rsidR="00E81D77" w:rsidRPr="00A43212">
          <w:rPr>
            <w:rStyle w:val="Hyperlink"/>
            <w:rFonts w:ascii="Times" w:hAnsi="Times" w:cs="Times"/>
            <w:color w:val="000000" w:themeColor="text1"/>
            <w:u w:val="none"/>
          </w:rPr>
          <w:t>Zadworny</w:t>
        </w:r>
        <w:proofErr w:type="spellEnd"/>
        <w:r w:rsidR="00E81D77" w:rsidRPr="00A43212">
          <w:rPr>
            <w:rStyle w:val="Hyperlink"/>
            <w:rFonts w:ascii="Times" w:hAnsi="Times" w:cs="Times"/>
            <w:color w:val="000000" w:themeColor="text1"/>
            <w:u w:val="none"/>
          </w:rPr>
          <w:t xml:space="preserve"> 2002</w:t>
        </w:r>
      </w:hyperlink>
      <w:r w:rsidR="00E81D77" w:rsidRPr="00A43212">
        <w:rPr>
          <w:rFonts w:ascii="Times" w:hAnsi="Times" w:cs="Times"/>
          <w:color w:val="000000" w:themeColor="text1"/>
        </w:rPr>
        <w:t>)</w:t>
      </w:r>
      <w:r w:rsidR="000F7C02" w:rsidRPr="00A43212">
        <w:rPr>
          <w:rFonts w:ascii="Times" w:hAnsi="Times" w:cs="Times"/>
          <w:color w:val="000000" w:themeColor="text1"/>
        </w:rPr>
        <w:t>, as well</w:t>
      </w:r>
      <w:r w:rsidR="00D82056">
        <w:rPr>
          <w:rFonts w:ascii="Times" w:hAnsi="Times" w:cs="Times"/>
          <w:color w:val="000000" w:themeColor="text1"/>
        </w:rPr>
        <w:t xml:space="preserve"> as</w:t>
      </w:r>
      <w:r w:rsidR="000F7C02" w:rsidRPr="00A43212">
        <w:rPr>
          <w:rFonts w:ascii="Times" w:hAnsi="Times" w:cs="Times"/>
          <w:color w:val="000000" w:themeColor="text1"/>
        </w:rPr>
        <w:t xml:space="preserve"> soil physical and chemical properties</w:t>
      </w:r>
      <w:r w:rsidR="00E81D77" w:rsidRPr="00A43212">
        <w:rPr>
          <w:rFonts w:ascii="Times" w:hAnsi="Times" w:cs="Times"/>
          <w:color w:val="000000" w:themeColor="text1"/>
        </w:rPr>
        <w:t xml:space="preserve"> (</w:t>
      </w:r>
      <w:hyperlink r:id="rId12" w:history="1">
        <w:r w:rsidR="00E81D77" w:rsidRPr="00A43212">
          <w:rPr>
            <w:rStyle w:val="Hyperlink"/>
            <w:rFonts w:ascii="Times" w:hAnsi="Times" w:cs="Times"/>
            <w:color w:val="000000" w:themeColor="text1"/>
            <w:u w:val="none"/>
          </w:rPr>
          <w:t xml:space="preserve">Blank and </w:t>
        </w:r>
        <w:proofErr w:type="spellStart"/>
        <w:r w:rsidR="00E81D77" w:rsidRPr="00A43212">
          <w:rPr>
            <w:rStyle w:val="Hyperlink"/>
            <w:rFonts w:ascii="Times" w:hAnsi="Times" w:cs="Times"/>
            <w:color w:val="000000" w:themeColor="text1"/>
            <w:u w:val="none"/>
          </w:rPr>
          <w:t>Fosberg</w:t>
        </w:r>
        <w:proofErr w:type="spellEnd"/>
        <w:r w:rsidR="00E81D77" w:rsidRPr="00A43212">
          <w:rPr>
            <w:rStyle w:val="Hyperlink"/>
            <w:rFonts w:ascii="Times" w:hAnsi="Times" w:cs="Times"/>
            <w:color w:val="000000" w:themeColor="text1"/>
            <w:u w:val="none"/>
          </w:rPr>
          <w:t xml:space="preserve"> 1989</w:t>
        </w:r>
        <w:r w:rsidR="00846A78" w:rsidRPr="00A43212">
          <w:rPr>
            <w:rStyle w:val="Hyperlink"/>
            <w:rFonts w:ascii="Times" w:hAnsi="Times" w:cs="Times"/>
            <w:color w:val="000000" w:themeColor="text1"/>
            <w:u w:val="none"/>
          </w:rPr>
          <w:t>;</w:t>
        </w:r>
        <w:r w:rsidR="0016481D" w:rsidRPr="00A43212">
          <w:rPr>
            <w:rStyle w:val="Hyperlink"/>
            <w:rFonts w:ascii="Times" w:hAnsi="Times" w:cs="Times"/>
            <w:color w:val="000000" w:themeColor="text1"/>
            <w:u w:val="none"/>
          </w:rPr>
          <w:t xml:space="preserve"> </w:t>
        </w:r>
        <w:r w:rsidR="00E81D77" w:rsidRPr="00A43212">
          <w:rPr>
            <w:rStyle w:val="Hyperlink"/>
            <w:rFonts w:ascii="Times" w:hAnsi="Times" w:cs="Times"/>
            <w:color w:val="000000" w:themeColor="text1"/>
            <w:u w:val="none"/>
          </w:rPr>
          <w:t>Zhang et al. 2018</w:t>
        </w:r>
      </w:hyperlink>
      <w:r w:rsidR="00E81D77" w:rsidRPr="00A43212">
        <w:rPr>
          <w:rFonts w:ascii="Times" w:hAnsi="Times" w:cs="Times"/>
          <w:color w:val="000000" w:themeColor="text1"/>
        </w:rPr>
        <w:t>)</w:t>
      </w:r>
      <w:r w:rsidR="000F7C02" w:rsidRPr="00A43212">
        <w:rPr>
          <w:rFonts w:ascii="Times" w:hAnsi="Times" w:cs="Times"/>
          <w:color w:val="000000" w:themeColor="text1"/>
        </w:rPr>
        <w:t xml:space="preserve"> have been detected between virgin and non-virgin soils. </w:t>
      </w:r>
      <w:r w:rsidR="007D44C9" w:rsidRPr="00A43212">
        <w:rPr>
          <w:rFonts w:ascii="Times" w:hAnsi="Times" w:cs="Times"/>
          <w:color w:val="000000" w:themeColor="text1"/>
        </w:rPr>
        <w:t xml:space="preserve">Hence, </w:t>
      </w:r>
      <w:r w:rsidRPr="00A43212">
        <w:rPr>
          <w:rFonts w:ascii="Times" w:hAnsi="Times" w:cs="Times"/>
          <w:color w:val="000000" w:themeColor="text1"/>
        </w:rPr>
        <w:t>multiple</w:t>
      </w:r>
      <w:r w:rsidR="007D44C9" w:rsidRPr="00A43212">
        <w:rPr>
          <w:rFonts w:ascii="Times" w:hAnsi="Times" w:cs="Times"/>
          <w:color w:val="000000" w:themeColor="text1"/>
        </w:rPr>
        <w:t xml:space="preserve"> factors likely contribute to plant health in virgin soils. Unfortunately, the authors are not aware of any studies that have quantified the influence of </w:t>
      </w:r>
      <w:proofErr w:type="gramStart"/>
      <w:r w:rsidR="007D44C9" w:rsidRPr="00A43212">
        <w:rPr>
          <w:rFonts w:ascii="Times" w:hAnsi="Times" w:cs="Times"/>
          <w:color w:val="000000" w:themeColor="text1"/>
        </w:rPr>
        <w:t>all of</w:t>
      </w:r>
      <w:proofErr w:type="gramEnd"/>
      <w:r w:rsidR="007D44C9" w:rsidRPr="00A43212">
        <w:rPr>
          <w:rFonts w:ascii="Times" w:hAnsi="Times" w:cs="Times"/>
          <w:color w:val="000000" w:themeColor="text1"/>
        </w:rPr>
        <w:t xml:space="preserve"> these potential factors on potato health. </w:t>
      </w:r>
    </w:p>
    <w:p w14:paraId="4C7ADA26" w14:textId="747FA7CD" w:rsidR="003E2CB8" w:rsidRPr="00A43212" w:rsidRDefault="003E2CB8" w:rsidP="00DB130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rPr>
          <w:rFonts w:ascii="Times" w:hAnsi="Times" w:cs="Times"/>
          <w:b/>
        </w:rPr>
      </w:pPr>
      <w:r w:rsidRPr="00A43212">
        <w:rPr>
          <w:rFonts w:ascii="Times" w:hAnsi="Times" w:cs="Times"/>
          <w:b/>
        </w:rPr>
        <w:t>Research Objectives</w:t>
      </w:r>
      <w:r w:rsidR="00DB1301" w:rsidRPr="00A43212">
        <w:rPr>
          <w:rFonts w:ascii="Times" w:hAnsi="Times" w:cs="Times"/>
          <w:b/>
        </w:rPr>
        <w:t>:</w:t>
      </w:r>
    </w:p>
    <w:p w14:paraId="6CA95EF4" w14:textId="4E14EDE5" w:rsidR="003E2CB8" w:rsidRPr="00A43212" w:rsidRDefault="002518B1" w:rsidP="003E2CB8">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rPr>
          <w:rFonts w:ascii="Times" w:hAnsi="Times" w:cs="Times"/>
          <w:bCs/>
        </w:rPr>
      </w:pPr>
      <w:r w:rsidRPr="00A43212">
        <w:rPr>
          <w:rFonts w:ascii="Times" w:hAnsi="Times" w:cs="Times"/>
        </w:rPr>
        <w:tab/>
      </w:r>
      <w:r w:rsidR="00B10C56" w:rsidRPr="00A43212">
        <w:rPr>
          <w:rFonts w:ascii="Times" w:hAnsi="Times" w:cs="Times"/>
        </w:rPr>
        <w:t xml:space="preserve">The goal of this project is to determine </w:t>
      </w:r>
      <w:r w:rsidR="006670DE" w:rsidRPr="00A43212">
        <w:rPr>
          <w:rFonts w:ascii="Times" w:hAnsi="Times" w:cs="Times"/>
        </w:rPr>
        <w:t xml:space="preserve">soil biological, </w:t>
      </w:r>
      <w:r w:rsidR="00CB049F" w:rsidRPr="00A43212">
        <w:rPr>
          <w:rFonts w:ascii="Times" w:hAnsi="Times" w:cs="Times"/>
        </w:rPr>
        <w:t>physical,</w:t>
      </w:r>
      <w:r w:rsidR="006670DE" w:rsidRPr="00A43212">
        <w:rPr>
          <w:rFonts w:ascii="Times" w:hAnsi="Times" w:cs="Times"/>
        </w:rPr>
        <w:t xml:space="preserve"> and chemical </w:t>
      </w:r>
      <w:r w:rsidR="00B10C56" w:rsidRPr="00A43212">
        <w:rPr>
          <w:rFonts w:ascii="Times" w:hAnsi="Times" w:cs="Times"/>
        </w:rPr>
        <w:t xml:space="preserve">factors that contribute towards yield differences in virgin </w:t>
      </w:r>
      <w:r w:rsidR="006670DE" w:rsidRPr="00A43212">
        <w:rPr>
          <w:rFonts w:ascii="Times" w:hAnsi="Times" w:cs="Times"/>
        </w:rPr>
        <w:t>and non-virgin soils</w:t>
      </w:r>
      <w:r w:rsidR="00B10C56" w:rsidRPr="00A43212">
        <w:rPr>
          <w:rFonts w:ascii="Times" w:hAnsi="Times" w:cs="Times"/>
        </w:rPr>
        <w:t xml:space="preserve">. </w:t>
      </w:r>
      <w:r w:rsidR="006670DE" w:rsidRPr="00A43212">
        <w:rPr>
          <w:rFonts w:ascii="Times" w:hAnsi="Times" w:cs="Times"/>
          <w:bCs/>
        </w:rPr>
        <w:t>The s</w:t>
      </w:r>
      <w:r w:rsidR="00285558" w:rsidRPr="00A43212">
        <w:rPr>
          <w:rFonts w:ascii="Times" w:hAnsi="Times" w:cs="Times"/>
          <w:bCs/>
        </w:rPr>
        <w:t xml:space="preserve">pecific objectives of this project are: </w:t>
      </w:r>
      <w:r w:rsidR="00513D69" w:rsidRPr="00A43212">
        <w:rPr>
          <w:rFonts w:ascii="Times" w:hAnsi="Times" w:cs="Times"/>
          <w:bCs/>
        </w:rPr>
        <w:t>1</w:t>
      </w:r>
      <w:r w:rsidR="00A11045" w:rsidRPr="00A43212">
        <w:rPr>
          <w:rFonts w:ascii="Times" w:hAnsi="Times" w:cs="Times"/>
          <w:bCs/>
        </w:rPr>
        <w:t xml:space="preserve">) </w:t>
      </w:r>
      <w:r w:rsidR="003958F6" w:rsidRPr="00A43212">
        <w:rPr>
          <w:rFonts w:ascii="Times" w:hAnsi="Times" w:cs="Times"/>
        </w:rPr>
        <w:t>Sample soils from virgin</w:t>
      </w:r>
      <w:r w:rsidR="00F8079A" w:rsidRPr="00A43212">
        <w:rPr>
          <w:rFonts w:ascii="Times" w:hAnsi="Times" w:cs="Times"/>
        </w:rPr>
        <w:t xml:space="preserve">, </w:t>
      </w:r>
      <w:r w:rsidR="003958F6" w:rsidRPr="00A43212">
        <w:rPr>
          <w:rFonts w:ascii="Times" w:hAnsi="Times" w:cs="Times"/>
        </w:rPr>
        <w:t>non-</w:t>
      </w:r>
      <w:r w:rsidR="002F68A1" w:rsidRPr="00A43212">
        <w:rPr>
          <w:rFonts w:ascii="Times" w:hAnsi="Times" w:cs="Times"/>
        </w:rPr>
        <w:t>virgin,</w:t>
      </w:r>
      <w:r w:rsidR="003958F6" w:rsidRPr="00A43212">
        <w:rPr>
          <w:rFonts w:ascii="Times" w:hAnsi="Times" w:cs="Times"/>
        </w:rPr>
        <w:t xml:space="preserve"> </w:t>
      </w:r>
      <w:r w:rsidR="00F8079A" w:rsidRPr="00A43212">
        <w:rPr>
          <w:rFonts w:ascii="Times" w:hAnsi="Times" w:cs="Times"/>
        </w:rPr>
        <w:t xml:space="preserve">and native </w:t>
      </w:r>
      <w:r w:rsidR="003958F6" w:rsidRPr="00A43212">
        <w:rPr>
          <w:rFonts w:ascii="Times" w:hAnsi="Times" w:cs="Times"/>
        </w:rPr>
        <w:t>fields</w:t>
      </w:r>
      <w:r w:rsidR="00A11045" w:rsidRPr="00A43212">
        <w:rPr>
          <w:rFonts w:ascii="Times" w:hAnsi="Times" w:cs="Times"/>
        </w:rPr>
        <w:t xml:space="preserve"> </w:t>
      </w:r>
      <w:r w:rsidR="00513D69" w:rsidRPr="00A43212">
        <w:rPr>
          <w:rFonts w:ascii="Times" w:hAnsi="Times" w:cs="Times"/>
        </w:rPr>
        <w:t>2</w:t>
      </w:r>
      <w:r w:rsidR="00A11045" w:rsidRPr="00A43212">
        <w:rPr>
          <w:rFonts w:ascii="Times" w:hAnsi="Times" w:cs="Times"/>
        </w:rPr>
        <w:t>) c</w:t>
      </w:r>
      <w:r w:rsidR="003958F6" w:rsidRPr="00A43212">
        <w:rPr>
          <w:rFonts w:ascii="Times" w:hAnsi="Times" w:cs="Times"/>
        </w:rPr>
        <w:t>haracterize soil physical, chemical, and biological properties</w:t>
      </w:r>
      <w:r w:rsidR="00F4741D" w:rsidRPr="00A43212">
        <w:rPr>
          <w:rFonts w:ascii="Times" w:hAnsi="Times" w:cs="Times"/>
        </w:rPr>
        <w:t xml:space="preserve"> in </w:t>
      </w:r>
      <w:r w:rsidR="00163156" w:rsidRPr="00A43212">
        <w:rPr>
          <w:rFonts w:ascii="Times" w:hAnsi="Times" w:cs="Times"/>
        </w:rPr>
        <w:t>bulk soil</w:t>
      </w:r>
      <w:r w:rsidR="002F68A1" w:rsidRPr="00A43212">
        <w:rPr>
          <w:rFonts w:ascii="Times" w:hAnsi="Times" w:cs="Times"/>
          <w:bCs/>
        </w:rPr>
        <w:t xml:space="preserve"> </w:t>
      </w:r>
      <w:r w:rsidR="002911EA" w:rsidRPr="00A43212">
        <w:rPr>
          <w:rFonts w:ascii="Times" w:hAnsi="Times" w:cs="Times"/>
        </w:rPr>
        <w:t>3</w:t>
      </w:r>
      <w:r w:rsidR="002F68A1" w:rsidRPr="00A43212">
        <w:rPr>
          <w:rFonts w:ascii="Times" w:hAnsi="Times" w:cs="Times"/>
        </w:rPr>
        <w:t xml:space="preserve">) </w:t>
      </w:r>
      <w:r w:rsidR="003958F6" w:rsidRPr="00A43212">
        <w:rPr>
          <w:rFonts w:ascii="Times" w:hAnsi="Times" w:cs="Times"/>
        </w:rPr>
        <w:t>Quantify potato performance in microplots</w:t>
      </w:r>
      <w:r w:rsidR="002F68A1" w:rsidRPr="00A43212">
        <w:rPr>
          <w:rFonts w:ascii="Times" w:hAnsi="Times" w:cs="Times"/>
        </w:rPr>
        <w:t xml:space="preserve"> </w:t>
      </w:r>
      <w:r w:rsidR="002911EA" w:rsidRPr="00A43212">
        <w:rPr>
          <w:rFonts w:ascii="Times" w:hAnsi="Times" w:cs="Times"/>
        </w:rPr>
        <w:t>4</w:t>
      </w:r>
      <w:r w:rsidR="002F68A1" w:rsidRPr="00A43212">
        <w:rPr>
          <w:rFonts w:ascii="Times" w:hAnsi="Times" w:cs="Times"/>
        </w:rPr>
        <w:t xml:space="preserve">) </w:t>
      </w:r>
      <w:r w:rsidR="003958F6" w:rsidRPr="00A43212">
        <w:rPr>
          <w:rFonts w:ascii="Times" w:hAnsi="Times" w:cs="Times"/>
        </w:rPr>
        <w:t>Learn from data.</w:t>
      </w:r>
    </w:p>
    <w:p w14:paraId="0C86D018" w14:textId="2C8EF9CA" w:rsidR="00930AC4" w:rsidRPr="00A43212" w:rsidRDefault="00000000" w:rsidP="002518B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rPr>
          <w:rFonts w:ascii="Times" w:hAnsi="Times" w:cs="Times"/>
          <w:b/>
          <w:color w:val="171717" w:themeColor="background2" w:themeShade="1A"/>
        </w:rPr>
      </w:pPr>
      <w:hyperlink r:id="rId13" w:history="1">
        <w:r w:rsidR="003E2CB8" w:rsidRPr="00A43212">
          <w:rPr>
            <w:rStyle w:val="Hyperlink"/>
            <w:rFonts w:ascii="Times" w:hAnsi="Times" w:cs="Times"/>
            <w:b/>
            <w:color w:val="171717" w:themeColor="background2" w:themeShade="1A"/>
            <w:u w:val="none"/>
          </w:rPr>
          <w:t>Experimental Approach</w:t>
        </w:r>
        <w:r w:rsidR="00DB1301" w:rsidRPr="00A43212">
          <w:rPr>
            <w:rStyle w:val="Hyperlink"/>
            <w:rFonts w:ascii="Times" w:hAnsi="Times" w:cs="Times"/>
            <w:b/>
            <w:color w:val="171717" w:themeColor="background2" w:themeShade="1A"/>
            <w:u w:val="none"/>
          </w:rPr>
          <w:t>:</w:t>
        </w:r>
      </w:hyperlink>
      <w:r w:rsidR="002518B1" w:rsidRPr="00A43212">
        <w:rPr>
          <w:rFonts w:ascii="Times" w:hAnsi="Times" w:cs="Times"/>
          <w:b/>
          <w:color w:val="171717" w:themeColor="background2" w:themeShade="1A"/>
        </w:rPr>
        <w:t xml:space="preserve"> </w:t>
      </w:r>
    </w:p>
    <w:p w14:paraId="7122C701" w14:textId="1D6B931D" w:rsidR="00357DA0" w:rsidRPr="00A43212" w:rsidRDefault="00930AC4" w:rsidP="002518B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rPr>
          <w:rFonts w:ascii="Times" w:hAnsi="Times" w:cs="Times"/>
          <w:b/>
        </w:rPr>
      </w:pPr>
      <w:r w:rsidRPr="00A43212">
        <w:rPr>
          <w:rFonts w:ascii="Times" w:hAnsi="Times" w:cs="Times"/>
          <w:b/>
        </w:rPr>
        <w:tab/>
      </w:r>
      <w:r w:rsidR="00357DA0" w:rsidRPr="00A43212">
        <w:rPr>
          <w:rFonts w:ascii="Times" w:hAnsi="Times" w:cs="Times"/>
          <w:b/>
          <w:bCs/>
        </w:rPr>
        <w:t>For objective 1</w:t>
      </w:r>
      <w:r w:rsidR="00357DA0" w:rsidRPr="00A43212">
        <w:rPr>
          <w:rFonts w:ascii="Times" w:hAnsi="Times" w:cs="Times"/>
        </w:rPr>
        <w:t xml:space="preserve">, in 2021 we collected soil samples and cropping history records from a total of </w:t>
      </w:r>
      <w:r w:rsidR="003D70F4" w:rsidRPr="00A43212">
        <w:rPr>
          <w:rFonts w:ascii="Times" w:hAnsi="Times" w:cs="Times"/>
        </w:rPr>
        <w:t>11</w:t>
      </w:r>
      <w:r w:rsidR="00357DA0" w:rsidRPr="00A43212">
        <w:rPr>
          <w:rFonts w:ascii="Times" w:hAnsi="Times" w:cs="Times"/>
        </w:rPr>
        <w:t xml:space="preserve"> pairs of fields (n=</w:t>
      </w:r>
      <w:r w:rsidR="003D70F4" w:rsidRPr="00A43212">
        <w:rPr>
          <w:rFonts w:ascii="Times" w:hAnsi="Times" w:cs="Times"/>
        </w:rPr>
        <w:t>22</w:t>
      </w:r>
      <w:r w:rsidR="00357DA0" w:rsidRPr="00A43212">
        <w:rPr>
          <w:rFonts w:ascii="Times" w:hAnsi="Times" w:cs="Times"/>
        </w:rPr>
        <w:t>) with virgin and non-virgin soils.</w:t>
      </w:r>
      <w:r w:rsidR="0010322B" w:rsidRPr="00A43212">
        <w:rPr>
          <w:rFonts w:ascii="Times" w:hAnsi="Times" w:cs="Times"/>
        </w:rPr>
        <w:t xml:space="preserve"> </w:t>
      </w:r>
      <w:r w:rsidR="00357DA0" w:rsidRPr="00A43212">
        <w:rPr>
          <w:rFonts w:ascii="Times" w:hAnsi="Times" w:cs="Times"/>
        </w:rPr>
        <w:t>To capture</w:t>
      </w:r>
      <w:r w:rsidR="002518B1" w:rsidRPr="00A43212">
        <w:rPr>
          <w:rFonts w:ascii="Times" w:hAnsi="Times" w:cs="Times"/>
        </w:rPr>
        <w:t xml:space="preserve"> </w:t>
      </w:r>
      <w:r w:rsidR="00357DA0" w:rsidRPr="00A43212">
        <w:rPr>
          <w:rFonts w:ascii="Times" w:hAnsi="Times" w:cs="Times"/>
        </w:rPr>
        <w:t xml:space="preserve">environmental </w:t>
      </w:r>
      <w:r w:rsidR="007052D7" w:rsidRPr="00A43212">
        <w:rPr>
          <w:rFonts w:ascii="Times" w:hAnsi="Times" w:cs="Times"/>
        </w:rPr>
        <w:t>differences,</w:t>
      </w:r>
      <w:r w:rsidR="00357DA0" w:rsidRPr="00A43212">
        <w:rPr>
          <w:rFonts w:ascii="Times" w:hAnsi="Times" w:cs="Times"/>
        </w:rPr>
        <w:t xml:space="preserve"> present in the Northwest, in Spring of 2022, we collected a total of </w:t>
      </w:r>
      <w:r w:rsidR="003D70F4" w:rsidRPr="00A43212">
        <w:rPr>
          <w:rFonts w:ascii="Times" w:hAnsi="Times" w:cs="Times"/>
        </w:rPr>
        <w:t>54</w:t>
      </w:r>
      <w:r w:rsidR="00357DA0" w:rsidRPr="00A43212">
        <w:rPr>
          <w:rFonts w:ascii="Times" w:hAnsi="Times" w:cs="Times"/>
        </w:rPr>
        <w:t xml:space="preserve"> samples in central Washington and Oregon, as well as western Washington.</w:t>
      </w:r>
      <w:r w:rsidR="0010322B" w:rsidRPr="00A43212">
        <w:rPr>
          <w:rFonts w:ascii="Times" w:hAnsi="Times" w:cs="Times"/>
        </w:rPr>
        <w:t xml:space="preserve"> </w:t>
      </w:r>
      <w:r w:rsidR="002730BE" w:rsidRPr="00A43212">
        <w:rPr>
          <w:rFonts w:ascii="Times" w:hAnsi="Times" w:cs="Times"/>
        </w:rPr>
        <w:t>In 2022, w</w:t>
      </w:r>
      <w:r w:rsidR="00A307F9" w:rsidRPr="00A43212">
        <w:rPr>
          <w:rFonts w:ascii="Times" w:hAnsi="Times" w:cs="Times"/>
        </w:rPr>
        <w:t>e also</w:t>
      </w:r>
      <w:r w:rsidR="00357DA0" w:rsidRPr="00A43212">
        <w:rPr>
          <w:rFonts w:ascii="Times" w:hAnsi="Times" w:cs="Times"/>
        </w:rPr>
        <w:t xml:space="preserve"> included true virgin soils that had never been cropped, as well as non-cropped soils</w:t>
      </w:r>
      <w:r w:rsidR="003D70F4" w:rsidRPr="00A43212">
        <w:rPr>
          <w:rFonts w:ascii="Times" w:hAnsi="Times" w:cs="Times"/>
        </w:rPr>
        <w:t>.</w:t>
      </w:r>
      <w:r w:rsidR="0010322B" w:rsidRPr="00A43212">
        <w:rPr>
          <w:rFonts w:ascii="Times" w:hAnsi="Times" w:cs="Times"/>
        </w:rPr>
        <w:t xml:space="preserve"> </w:t>
      </w:r>
      <w:r w:rsidR="00357DA0" w:rsidRPr="00A43212">
        <w:rPr>
          <w:rFonts w:ascii="Times" w:hAnsi="Times" w:cs="Times"/>
        </w:rPr>
        <w:t xml:space="preserve">This objective </w:t>
      </w:r>
      <w:r w:rsidR="00D82487" w:rsidRPr="00A43212">
        <w:rPr>
          <w:rFonts w:ascii="Times" w:hAnsi="Times" w:cs="Times"/>
        </w:rPr>
        <w:t>was</w:t>
      </w:r>
      <w:r w:rsidR="00357DA0" w:rsidRPr="00A43212">
        <w:rPr>
          <w:rFonts w:ascii="Times" w:hAnsi="Times" w:cs="Times"/>
        </w:rPr>
        <w:t xml:space="preserve"> completed by D Griffin LaHue, TC Paulitz, and K Frost. For 2023, we will keep the same soils that overwintered in the common garden plots in Pullman.</w:t>
      </w:r>
      <w:r w:rsidR="0010322B" w:rsidRPr="00A43212">
        <w:rPr>
          <w:rFonts w:ascii="Times" w:hAnsi="Times" w:cs="Times"/>
        </w:rPr>
        <w:t xml:space="preserve"> </w:t>
      </w:r>
      <w:r w:rsidR="00357DA0" w:rsidRPr="00A43212">
        <w:rPr>
          <w:rFonts w:ascii="Times" w:hAnsi="Times" w:cs="Times"/>
        </w:rPr>
        <w:t>These soils will be characterized as below.</w:t>
      </w:r>
    </w:p>
    <w:p w14:paraId="5E39534B" w14:textId="4CE2364C" w:rsidR="00357DA0" w:rsidRPr="00A43212" w:rsidRDefault="00357DA0" w:rsidP="00930AC4">
      <w:pPr>
        <w:ind w:firstLine="720"/>
        <w:rPr>
          <w:rFonts w:ascii="Times" w:hAnsi="Times" w:cs="Times"/>
        </w:rPr>
      </w:pPr>
      <w:r w:rsidRPr="00A43212">
        <w:rPr>
          <w:rFonts w:ascii="Times" w:hAnsi="Times" w:cs="Times"/>
          <w:b/>
          <w:bCs/>
        </w:rPr>
        <w:t>To complete objective 2</w:t>
      </w:r>
      <w:r w:rsidRPr="00A43212">
        <w:rPr>
          <w:rFonts w:ascii="Times" w:hAnsi="Times" w:cs="Times"/>
        </w:rPr>
        <w:t xml:space="preserve">, </w:t>
      </w:r>
      <w:r w:rsidRPr="00A43212">
        <w:rPr>
          <w:rFonts w:ascii="Times" w:hAnsi="Times" w:cs="Times"/>
          <w:bCs/>
        </w:rPr>
        <w:t>each soil sample from objective 1 will be characterized for:</w:t>
      </w:r>
    </w:p>
    <w:p w14:paraId="583D4DAB" w14:textId="10809A4F" w:rsidR="00357DA0" w:rsidRPr="00A43212" w:rsidRDefault="00357DA0" w:rsidP="00E01D55">
      <w:pPr>
        <w:pStyle w:val="ListParagraph"/>
        <w:widowControl/>
        <w:numPr>
          <w:ilvl w:val="0"/>
          <w:numId w:val="4"/>
        </w:numPr>
        <w:autoSpaceDE/>
        <w:autoSpaceDN/>
        <w:adjustRightInd/>
        <w:rPr>
          <w:rFonts w:ascii="Times" w:hAnsi="Times" w:cs="Times"/>
        </w:rPr>
      </w:pPr>
      <w:r w:rsidRPr="00A43212">
        <w:rPr>
          <w:rFonts w:ascii="Times" w:hAnsi="Times" w:cs="Times"/>
        </w:rPr>
        <w:lastRenderedPageBreak/>
        <w:t>soil physical, chemical, and biological properties following the suite of Tier 1 indicators used by the Soil Health Institute (Norris et al., 2020) and in the Comprehensive Assessment of Soil Health (CASH; Moebius-Clune et al., 2017) (to be completed by D Griffin LaHue</w:t>
      </w:r>
      <w:proofErr w:type="gramStart"/>
      <w:r w:rsidRPr="00A43212">
        <w:rPr>
          <w:rFonts w:ascii="Times" w:hAnsi="Times" w:cs="Times"/>
        </w:rPr>
        <w:t>);</w:t>
      </w:r>
      <w:proofErr w:type="gramEnd"/>
    </w:p>
    <w:p w14:paraId="42D988C4" w14:textId="77777777" w:rsidR="00357DA0" w:rsidRPr="00A43212" w:rsidRDefault="00357DA0" w:rsidP="00357DA0">
      <w:pPr>
        <w:pStyle w:val="ListParagraph"/>
        <w:widowControl/>
        <w:numPr>
          <w:ilvl w:val="0"/>
          <w:numId w:val="4"/>
        </w:numPr>
        <w:autoSpaceDE/>
        <w:autoSpaceDN/>
        <w:adjustRightInd/>
        <w:rPr>
          <w:rFonts w:ascii="Times" w:hAnsi="Times" w:cs="Times"/>
        </w:rPr>
      </w:pPr>
      <w:r w:rsidRPr="00A43212">
        <w:rPr>
          <w:rFonts w:ascii="Times" w:hAnsi="Times" w:cs="Times"/>
        </w:rPr>
        <w:t>free living and plant-parasitic nematodes with DNA sequencing (to be completed by C Gleason</w:t>
      </w:r>
      <w:proofErr w:type="gramStart"/>
      <w:r w:rsidRPr="00A43212">
        <w:rPr>
          <w:rFonts w:ascii="Times" w:hAnsi="Times" w:cs="Times"/>
        </w:rPr>
        <w:t>);</w:t>
      </w:r>
      <w:proofErr w:type="gramEnd"/>
    </w:p>
    <w:p w14:paraId="2E609368" w14:textId="77777777" w:rsidR="00357DA0" w:rsidRPr="00A43212" w:rsidRDefault="00357DA0" w:rsidP="00357DA0">
      <w:pPr>
        <w:pStyle w:val="ListParagraph"/>
        <w:widowControl/>
        <w:numPr>
          <w:ilvl w:val="0"/>
          <w:numId w:val="4"/>
        </w:numPr>
        <w:autoSpaceDE/>
        <w:autoSpaceDN/>
        <w:adjustRightInd/>
        <w:rPr>
          <w:rFonts w:ascii="Times" w:hAnsi="Times" w:cs="Times"/>
        </w:rPr>
      </w:pPr>
      <w:r w:rsidRPr="00A43212">
        <w:rPr>
          <w:rFonts w:ascii="Times" w:hAnsi="Times" w:cs="Times"/>
        </w:rPr>
        <w:t>soilborne potato pathogen presence and abundance by culturing soils on semi-selective media (to be completed by K Frost</w:t>
      </w:r>
      <w:proofErr w:type="gramStart"/>
      <w:r w:rsidRPr="00A43212">
        <w:rPr>
          <w:rFonts w:ascii="Times" w:hAnsi="Times" w:cs="Times"/>
        </w:rPr>
        <w:t>);</w:t>
      </w:r>
      <w:proofErr w:type="gramEnd"/>
    </w:p>
    <w:p w14:paraId="0B96E4C6" w14:textId="77777777" w:rsidR="00013C0A" w:rsidRPr="00A43212" w:rsidRDefault="00357DA0" w:rsidP="00357DA0">
      <w:pPr>
        <w:pStyle w:val="ListParagraph"/>
        <w:widowControl/>
        <w:numPr>
          <w:ilvl w:val="0"/>
          <w:numId w:val="4"/>
        </w:numPr>
        <w:autoSpaceDE/>
        <w:autoSpaceDN/>
        <w:adjustRightInd/>
        <w:rPr>
          <w:rFonts w:ascii="Times" w:hAnsi="Times" w:cs="Times"/>
        </w:rPr>
      </w:pPr>
      <w:r w:rsidRPr="00A43212">
        <w:rPr>
          <w:rFonts w:ascii="Times" w:hAnsi="Times" w:cs="Times"/>
        </w:rPr>
        <w:t>bacterial and fungal community composition with 16S rRNA and ITS amplicon sequencing, respectively (to be completed by D Griffin LaHue and TC Paulitz). We will also sequence 18sRNA to look at protists, using the 2022 and 2023 samples.</w:t>
      </w:r>
    </w:p>
    <w:p w14:paraId="50DBC523" w14:textId="3DA7CC79" w:rsidR="00930AC4" w:rsidRPr="00A43212" w:rsidRDefault="00CD4CBA" w:rsidP="00930AC4">
      <w:pPr>
        <w:widowControl/>
        <w:autoSpaceDE/>
        <w:autoSpaceDN/>
        <w:adjustRightInd/>
        <w:rPr>
          <w:rFonts w:ascii="Times" w:hAnsi="Times" w:cs="Times"/>
        </w:rPr>
      </w:pPr>
      <w:r w:rsidRPr="00A43212">
        <w:rPr>
          <w:rFonts w:ascii="Times" w:hAnsi="Times" w:cs="Times"/>
        </w:rPr>
        <w:t>For</w:t>
      </w:r>
      <w:r w:rsidR="00357DA0" w:rsidRPr="00A43212">
        <w:rPr>
          <w:rFonts w:ascii="Times" w:hAnsi="Times" w:cs="Times"/>
        </w:rPr>
        <w:t xml:space="preserve"> 2022, we added additional sequencing, beyond just communities in the bulk soil</w:t>
      </w:r>
      <w:r w:rsidR="00D82056">
        <w:rPr>
          <w:rFonts w:ascii="Times" w:hAnsi="Times" w:cs="Times"/>
        </w:rPr>
        <w:t>, to examine the microbiomes</w:t>
      </w:r>
      <w:r w:rsidR="00357DA0" w:rsidRPr="00A43212">
        <w:rPr>
          <w:rFonts w:ascii="Times" w:hAnsi="Times" w:cs="Times"/>
        </w:rPr>
        <w:t xml:space="preserve"> </w:t>
      </w:r>
      <w:r w:rsidR="00D82056">
        <w:rPr>
          <w:rFonts w:ascii="Times" w:hAnsi="Times" w:cs="Times"/>
        </w:rPr>
        <w:t xml:space="preserve">closely </w:t>
      </w:r>
      <w:r w:rsidR="00357DA0" w:rsidRPr="00A43212">
        <w:rPr>
          <w:rFonts w:ascii="Times" w:hAnsi="Times" w:cs="Times"/>
        </w:rPr>
        <w:t xml:space="preserve">associated with the potato plant. </w:t>
      </w:r>
      <w:r w:rsidR="00D82056">
        <w:rPr>
          <w:rFonts w:ascii="Times" w:hAnsi="Times" w:cs="Times"/>
        </w:rPr>
        <w:t>In addition to bulk soil, we</w:t>
      </w:r>
      <w:r w:rsidR="00D82056" w:rsidRPr="00A43212">
        <w:rPr>
          <w:rFonts w:ascii="Times" w:hAnsi="Times" w:cs="Times"/>
        </w:rPr>
        <w:t xml:space="preserve"> </w:t>
      </w:r>
      <w:r w:rsidR="00E07B32" w:rsidRPr="00A43212">
        <w:rPr>
          <w:rFonts w:ascii="Times" w:hAnsi="Times" w:cs="Times"/>
        </w:rPr>
        <w:t xml:space="preserve">collected </w:t>
      </w:r>
      <w:r w:rsidR="009C5C0D" w:rsidRPr="00A43212">
        <w:rPr>
          <w:rFonts w:ascii="Times" w:hAnsi="Times" w:cs="Times"/>
        </w:rPr>
        <w:t>rhizosphere soil and root tissue</w:t>
      </w:r>
      <w:r w:rsidR="00EC47E9" w:rsidRPr="00A43212">
        <w:rPr>
          <w:rFonts w:ascii="Times" w:hAnsi="Times" w:cs="Times"/>
        </w:rPr>
        <w:t>s</w:t>
      </w:r>
      <w:r w:rsidR="009C5C0D" w:rsidRPr="00A43212">
        <w:rPr>
          <w:rFonts w:ascii="Times" w:hAnsi="Times" w:cs="Times"/>
        </w:rPr>
        <w:t xml:space="preserve"> </w:t>
      </w:r>
      <w:r w:rsidR="00357DA0" w:rsidRPr="00A43212">
        <w:rPr>
          <w:rFonts w:ascii="Times" w:hAnsi="Times" w:cs="Times"/>
        </w:rPr>
        <w:t xml:space="preserve">from the plants in the common garden at the reproductive stage. At harvest, we also sampled the </w:t>
      </w:r>
      <w:proofErr w:type="spellStart"/>
      <w:r w:rsidR="00357DA0" w:rsidRPr="00A43212">
        <w:rPr>
          <w:rFonts w:ascii="Times" w:hAnsi="Times" w:cs="Times"/>
        </w:rPr>
        <w:t>tuber</w:t>
      </w:r>
      <w:r w:rsidR="00AC15E0">
        <w:rPr>
          <w:rFonts w:ascii="Times" w:hAnsi="Times" w:cs="Times"/>
        </w:rPr>
        <w:t>o</w:t>
      </w:r>
      <w:r w:rsidR="00357DA0" w:rsidRPr="00A43212">
        <w:rPr>
          <w:rFonts w:ascii="Times" w:hAnsi="Times" w:cs="Times"/>
        </w:rPr>
        <w:t>sphere</w:t>
      </w:r>
      <w:proofErr w:type="spellEnd"/>
      <w:r w:rsidR="00357DA0" w:rsidRPr="00A43212">
        <w:rPr>
          <w:rFonts w:ascii="Times" w:hAnsi="Times" w:cs="Times"/>
        </w:rPr>
        <w:t>, by taking slices of the tuber skin. All these samples will be sequenced with 16S rRNA and ITS, as well as 18S</w:t>
      </w:r>
      <w:r w:rsidR="00E476DE" w:rsidRPr="00A43212">
        <w:rPr>
          <w:rFonts w:ascii="Times" w:hAnsi="Times" w:cs="Times"/>
        </w:rPr>
        <w:t>, to provide a comprehensive view of the potato microbiome</w:t>
      </w:r>
      <w:r w:rsidR="002F5AF0" w:rsidRPr="00A43212">
        <w:rPr>
          <w:rFonts w:ascii="Times" w:hAnsi="Times" w:cs="Times"/>
        </w:rPr>
        <w:t xml:space="preserve"> in three different types of soils.</w:t>
      </w:r>
    </w:p>
    <w:p w14:paraId="568A1885" w14:textId="695C152C" w:rsidR="00357DA0" w:rsidRPr="00A43212" w:rsidRDefault="00357DA0" w:rsidP="00930AC4">
      <w:pPr>
        <w:widowControl/>
        <w:autoSpaceDE/>
        <w:autoSpaceDN/>
        <w:adjustRightInd/>
        <w:ind w:firstLine="720"/>
        <w:rPr>
          <w:rFonts w:ascii="Times" w:hAnsi="Times" w:cs="Times"/>
        </w:rPr>
      </w:pPr>
      <w:r w:rsidRPr="00A43212">
        <w:rPr>
          <w:rFonts w:ascii="Times" w:hAnsi="Times" w:cs="Times"/>
          <w:b/>
          <w:bCs/>
        </w:rPr>
        <w:t>For objective 3</w:t>
      </w:r>
      <w:r w:rsidRPr="00A43212">
        <w:rPr>
          <w:rFonts w:ascii="Times" w:hAnsi="Times" w:cs="Times"/>
        </w:rPr>
        <w:t>, Russet Burbank potatoes will again be planted in common</w:t>
      </w:r>
      <w:r w:rsidR="009B7A3E" w:rsidRPr="00A43212">
        <w:rPr>
          <w:rFonts w:ascii="Times" w:hAnsi="Times" w:cs="Times"/>
        </w:rPr>
        <w:t xml:space="preserve"> </w:t>
      </w:r>
      <w:r w:rsidRPr="00A43212">
        <w:rPr>
          <w:rFonts w:ascii="Times" w:hAnsi="Times" w:cs="Times"/>
        </w:rPr>
        <w:t>garden microplots</w:t>
      </w:r>
      <w:r w:rsidR="009B7A3E" w:rsidRPr="00A43212">
        <w:rPr>
          <w:rFonts w:ascii="Times" w:hAnsi="Times" w:cs="Times"/>
        </w:rPr>
        <w:t xml:space="preserve"> </w:t>
      </w:r>
      <w:r w:rsidRPr="00A43212">
        <w:rPr>
          <w:rFonts w:ascii="Times" w:hAnsi="Times" w:cs="Times"/>
        </w:rPr>
        <w:t>containing the sampled soil that was collected in 2022 and overwintered to 2023</w:t>
      </w:r>
      <w:r w:rsidR="00743412" w:rsidRPr="00A43212">
        <w:rPr>
          <w:rFonts w:ascii="Times" w:hAnsi="Times" w:cs="Times"/>
        </w:rPr>
        <w:t xml:space="preserve"> in Turkey Orchard in Pullman, WA</w:t>
      </w:r>
      <w:r w:rsidRPr="00A43212">
        <w:rPr>
          <w:rFonts w:ascii="Times" w:hAnsi="Times" w:cs="Times"/>
        </w:rPr>
        <w:t xml:space="preserve">. Russet Burbank potatoes will be used because they are susceptible to common soilborne plant pathogens. The treatment structure of the trial </w:t>
      </w:r>
      <w:r w:rsidR="00266DC0" w:rsidRPr="00A43212">
        <w:rPr>
          <w:rFonts w:ascii="Times" w:hAnsi="Times" w:cs="Times"/>
        </w:rPr>
        <w:t>will be</w:t>
      </w:r>
      <w:r w:rsidRPr="00A43212">
        <w:rPr>
          <w:rFonts w:ascii="Times" w:hAnsi="Times" w:cs="Times"/>
        </w:rPr>
        <w:t xml:space="preserve"> a two-way design where </w:t>
      </w:r>
      <w:r w:rsidR="00266DC0" w:rsidRPr="00A43212">
        <w:rPr>
          <w:rFonts w:ascii="Times" w:hAnsi="Times" w:cs="Times"/>
        </w:rPr>
        <w:t>the</w:t>
      </w:r>
      <w:r w:rsidRPr="00A43212">
        <w:rPr>
          <w:rFonts w:ascii="Times" w:hAnsi="Times" w:cs="Times"/>
        </w:rPr>
        <w:t xml:space="preserve"> soil factor</w:t>
      </w:r>
      <w:r w:rsidR="00266DC0" w:rsidRPr="00A43212">
        <w:rPr>
          <w:rFonts w:ascii="Times" w:hAnsi="Times" w:cs="Times"/>
        </w:rPr>
        <w:t>s</w:t>
      </w:r>
      <w:r w:rsidRPr="00A43212">
        <w:rPr>
          <w:rFonts w:ascii="Times" w:hAnsi="Times" w:cs="Times"/>
        </w:rPr>
        <w:t xml:space="preserve"> (virgin</w:t>
      </w:r>
      <w:r w:rsidR="00C357A6" w:rsidRPr="00A43212">
        <w:rPr>
          <w:rFonts w:ascii="Times" w:hAnsi="Times" w:cs="Times"/>
        </w:rPr>
        <w:t xml:space="preserve">, </w:t>
      </w:r>
      <w:r w:rsidRPr="00A43212">
        <w:rPr>
          <w:rFonts w:ascii="Times" w:hAnsi="Times" w:cs="Times"/>
        </w:rPr>
        <w:t>non-virgin</w:t>
      </w:r>
      <w:r w:rsidR="00C357A6" w:rsidRPr="00A43212">
        <w:rPr>
          <w:rFonts w:ascii="Times" w:hAnsi="Times" w:cs="Times"/>
        </w:rPr>
        <w:t xml:space="preserve"> and native</w:t>
      </w:r>
      <w:r w:rsidRPr="00A43212">
        <w:rPr>
          <w:rFonts w:ascii="Times" w:hAnsi="Times" w:cs="Times"/>
        </w:rPr>
        <w:t xml:space="preserve">) are nested within the location factor (Skagit Valley and the Columbia Basin). Microplots will be arranged in a randomized complete block design along the predominant environmental gradient at the site of installation. Overall plant senescence will be assessed at least five times throughout the growing season. Yields and tuber quality will be determined for each experimental unit (plant in microplot). Additionally, yield data will be requested from growers </w:t>
      </w:r>
      <w:r w:rsidR="001F638F" w:rsidRPr="00A43212">
        <w:rPr>
          <w:rFonts w:ascii="Times" w:hAnsi="Times" w:cs="Times"/>
        </w:rPr>
        <w:t xml:space="preserve">(if applicable) </w:t>
      </w:r>
      <w:r w:rsidRPr="00A43212">
        <w:rPr>
          <w:rFonts w:ascii="Times" w:hAnsi="Times" w:cs="Times"/>
        </w:rPr>
        <w:t xml:space="preserve">who managed potato crops in the fields selected. These data will be compared to our microplot data and used to test the </w:t>
      </w:r>
      <w:r w:rsidR="00EB08A4" w:rsidRPr="00A43212">
        <w:rPr>
          <w:rFonts w:ascii="Times" w:hAnsi="Times" w:cs="Times"/>
        </w:rPr>
        <w:t xml:space="preserve">research </w:t>
      </w:r>
      <w:r w:rsidRPr="00A43212">
        <w:rPr>
          <w:rFonts w:ascii="Times" w:hAnsi="Times" w:cs="Times"/>
        </w:rPr>
        <w:t>hypothesis that yields are different between virgin and nonvirgin fields. Objective 3 will be completed by TC Paulit</w:t>
      </w:r>
      <w:r w:rsidR="009D246D" w:rsidRPr="00A43212">
        <w:rPr>
          <w:rFonts w:ascii="Times" w:hAnsi="Times" w:cs="Times"/>
        </w:rPr>
        <w:t>z.</w:t>
      </w:r>
    </w:p>
    <w:p w14:paraId="0ADB8F38" w14:textId="3F39AB60" w:rsidR="00357DA0" w:rsidRPr="00A43212" w:rsidRDefault="00357DA0" w:rsidP="00357DA0">
      <w:pPr>
        <w:ind w:firstLine="360"/>
        <w:rPr>
          <w:rFonts w:ascii="Times" w:hAnsi="Times" w:cs="Times"/>
        </w:rPr>
      </w:pPr>
      <w:r w:rsidRPr="00A43212">
        <w:rPr>
          <w:rFonts w:ascii="Times" w:hAnsi="Times" w:cs="Times"/>
          <w:b/>
          <w:bCs/>
        </w:rPr>
        <w:t>Finally, for objective 4</w:t>
      </w:r>
      <w:r w:rsidRPr="00A43212">
        <w:rPr>
          <w:rFonts w:ascii="Times" w:hAnsi="Times" w:cs="Times"/>
        </w:rPr>
        <w:t>, associations between virgin and non-virgin soils and soil properties will be visualized</w:t>
      </w:r>
      <w:r w:rsidR="00B60CA9" w:rsidRPr="00A43212">
        <w:rPr>
          <w:rFonts w:ascii="Times" w:hAnsi="Times" w:cs="Times"/>
        </w:rPr>
        <w:t xml:space="preserve">. </w:t>
      </w:r>
      <w:r w:rsidRPr="00A43212">
        <w:rPr>
          <w:rFonts w:ascii="Times" w:hAnsi="Times" w:cs="Times"/>
        </w:rPr>
        <w:t>Ordination methods (</w:t>
      </w:r>
      <w:r w:rsidR="001F638F" w:rsidRPr="00A43212">
        <w:rPr>
          <w:rFonts w:ascii="Times" w:hAnsi="Times" w:cs="Times"/>
        </w:rPr>
        <w:t>e.g.,</w:t>
      </w:r>
      <w:r w:rsidRPr="00A43212">
        <w:rPr>
          <w:rFonts w:ascii="Times" w:hAnsi="Times" w:cs="Times"/>
        </w:rPr>
        <w:t xml:space="preserve"> non-metric multidimensional scaling, principal components analysis, etc.), boxplots, and scatterplots will be used to visualize data from objective 2</w:t>
      </w:r>
      <w:r w:rsidR="00F061DE" w:rsidRPr="00A43212">
        <w:rPr>
          <w:rFonts w:ascii="Times" w:hAnsi="Times" w:cs="Times"/>
        </w:rPr>
        <w:t xml:space="preserve"> and 3.</w:t>
      </w:r>
      <w:r w:rsidRPr="00A43212">
        <w:rPr>
          <w:rFonts w:ascii="Times" w:hAnsi="Times" w:cs="Times"/>
        </w:rPr>
        <w:t xml:space="preserve"> Differences between soil properties, potato yields, and disease expression will be investigated with standard statistical procedures like analysis of variance (ANOVA) and permutational multivariate analysis of variance (PERMANOVA). The soil factor will be treated as a fixed effect </w:t>
      </w:r>
      <w:r w:rsidR="008E58B5" w:rsidRPr="00A43212">
        <w:rPr>
          <w:rFonts w:ascii="Times" w:hAnsi="Times" w:cs="Times"/>
        </w:rPr>
        <w:t xml:space="preserve">and </w:t>
      </w:r>
      <w:r w:rsidRPr="00A43212">
        <w:rPr>
          <w:rFonts w:ascii="Times" w:hAnsi="Times" w:cs="Times"/>
        </w:rPr>
        <w:t xml:space="preserve">location </w:t>
      </w:r>
      <w:r w:rsidR="008E58B5" w:rsidRPr="00A43212">
        <w:rPr>
          <w:rFonts w:ascii="Times" w:hAnsi="Times" w:cs="Times"/>
        </w:rPr>
        <w:t>and year factor will be</w:t>
      </w:r>
      <w:r w:rsidR="00BA0151" w:rsidRPr="00A43212">
        <w:rPr>
          <w:rFonts w:ascii="Times" w:hAnsi="Times" w:cs="Times"/>
        </w:rPr>
        <w:t xml:space="preserve"> t</w:t>
      </w:r>
      <w:r w:rsidRPr="00A43212">
        <w:rPr>
          <w:rFonts w:ascii="Times" w:hAnsi="Times" w:cs="Times"/>
        </w:rPr>
        <w:t xml:space="preserve">reated as a random effect. Relationships between soil properties, potato yields, and disease expression will further be elucidated with various classical and machine learning models. Models will be compared and results from the models that perform the best will be </w:t>
      </w:r>
      <w:r w:rsidR="00560F99" w:rsidRPr="00A43212">
        <w:rPr>
          <w:rFonts w:ascii="Times" w:hAnsi="Times" w:cs="Times"/>
        </w:rPr>
        <w:t>comm</w:t>
      </w:r>
      <w:r w:rsidR="003F00F6" w:rsidRPr="00A43212">
        <w:rPr>
          <w:rFonts w:ascii="Times" w:hAnsi="Times" w:cs="Times"/>
        </w:rPr>
        <w:t>unicated</w:t>
      </w:r>
      <w:r w:rsidRPr="00A43212">
        <w:rPr>
          <w:rFonts w:ascii="Times" w:hAnsi="Times" w:cs="Times"/>
        </w:rPr>
        <w:t>. Objective 4 will be completed by all PIs.</w:t>
      </w:r>
    </w:p>
    <w:p w14:paraId="7A0178A8" w14:textId="77777777" w:rsidR="007B7372" w:rsidRPr="00A43212" w:rsidRDefault="00EC15DF" w:rsidP="003E2CB8">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rPr>
          <w:rFonts w:ascii="Times" w:hAnsi="Times" w:cs="Times"/>
          <w:color w:val="000000" w:themeColor="text1"/>
        </w:rPr>
      </w:pPr>
      <w:r w:rsidRPr="00A43212">
        <w:rPr>
          <w:rFonts w:ascii="Times" w:hAnsi="Times" w:cs="Times"/>
          <w:b/>
          <w:bCs/>
          <w:color w:val="000000" w:themeColor="text1"/>
        </w:rPr>
        <w:t>Expected Outcome</w:t>
      </w:r>
      <w:r w:rsidRPr="00A43212">
        <w:rPr>
          <w:rFonts w:ascii="Times" w:hAnsi="Times" w:cs="Times"/>
          <w:color w:val="000000" w:themeColor="text1"/>
        </w:rPr>
        <w:t xml:space="preserve">: </w:t>
      </w:r>
      <w:r w:rsidR="007860DA" w:rsidRPr="00A43212">
        <w:rPr>
          <w:rFonts w:ascii="Times" w:hAnsi="Times" w:cs="Times"/>
        </w:rPr>
        <w:t>Th</w:t>
      </w:r>
      <w:r w:rsidR="003F00F6" w:rsidRPr="00A43212">
        <w:rPr>
          <w:rFonts w:ascii="Times" w:hAnsi="Times" w:cs="Times"/>
        </w:rPr>
        <w:t xml:space="preserve">is </w:t>
      </w:r>
      <w:r w:rsidR="00B02CB8" w:rsidRPr="00A43212">
        <w:rPr>
          <w:rFonts w:ascii="Times" w:hAnsi="Times" w:cs="Times"/>
        </w:rPr>
        <w:t>multi-year</w:t>
      </w:r>
      <w:r w:rsidR="007860DA" w:rsidRPr="00A43212">
        <w:rPr>
          <w:rFonts w:ascii="Times" w:hAnsi="Times" w:cs="Times"/>
        </w:rPr>
        <w:t xml:space="preserve"> study</w:t>
      </w:r>
      <w:r w:rsidRPr="00A43212">
        <w:rPr>
          <w:rFonts w:ascii="Times" w:hAnsi="Times" w:cs="Times"/>
        </w:rPr>
        <w:t xml:space="preserve"> will identify the soil physical, chemical, and biological properties associated with the observed yield differences in virgin vs. non-virgin soils. </w:t>
      </w:r>
      <w:r w:rsidRPr="00A43212">
        <w:rPr>
          <w:rFonts w:ascii="Times" w:hAnsi="Times" w:cs="Times"/>
          <w:color w:val="000000" w:themeColor="text1"/>
        </w:rPr>
        <w:t>This project will further contribute towards defining core potato microbiome and ultimately contribute towards establishing the</w:t>
      </w:r>
      <w:r w:rsidR="00B02CB8" w:rsidRPr="00A43212">
        <w:rPr>
          <w:rFonts w:ascii="Times" w:hAnsi="Times" w:cs="Times"/>
          <w:color w:val="000000" w:themeColor="text1"/>
        </w:rPr>
        <w:t xml:space="preserve"> </w:t>
      </w:r>
      <w:r w:rsidRPr="00A43212">
        <w:rPr>
          <w:rFonts w:ascii="Times" w:hAnsi="Times" w:cs="Times"/>
          <w:color w:val="000000" w:themeColor="text1"/>
        </w:rPr>
        <w:t xml:space="preserve">soil health indicators for potato production in the Pacific Northwest region. </w:t>
      </w:r>
    </w:p>
    <w:p w14:paraId="2440E26F" w14:textId="77777777" w:rsidR="00211E61" w:rsidRPr="00A43212" w:rsidRDefault="00211E61" w:rsidP="00A04706">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rPr>
          <w:rFonts w:ascii="Times" w:hAnsi="Times" w:cs="Times"/>
          <w:b/>
          <w:u w:val="single"/>
        </w:rPr>
      </w:pPr>
    </w:p>
    <w:p w14:paraId="76D9C3CF" w14:textId="20CE452F" w:rsidR="003E2CB8" w:rsidRPr="00A43212" w:rsidRDefault="003E2CB8" w:rsidP="00A04706">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rPr>
          <w:rFonts w:ascii="Times" w:hAnsi="Times" w:cs="Times"/>
          <w:color w:val="000000" w:themeColor="text1"/>
        </w:rPr>
      </w:pPr>
      <w:r w:rsidRPr="00A43212">
        <w:rPr>
          <w:rFonts w:ascii="Times" w:hAnsi="Times" w:cs="Times"/>
          <w:b/>
          <w:u w:val="single"/>
        </w:rPr>
        <w:t>Budget:</w:t>
      </w:r>
      <w:r w:rsidRPr="00A43212">
        <w:rPr>
          <w:rFonts w:ascii="Times" w:hAnsi="Times" w:cs="Times"/>
        </w:rPr>
        <w:t xml:space="preserve"> </w:t>
      </w:r>
      <w:r w:rsidRPr="004C205F">
        <w:rPr>
          <w:rFonts w:ascii="Times" w:hAnsi="Times" w:cs="Times"/>
        </w:rPr>
        <w:t xml:space="preserve">Please provide the following in a table format as shown, listing only the budget items appropriate for your project.  Add columns or tables as needed to accommodate all scientists/labs seeking funding under this project.  Add or subtract footnotes or addenda to the budget table as needed to fully explain your plans or needs.  </w:t>
      </w:r>
      <w:r w:rsidRPr="004C205F">
        <w:rPr>
          <w:rFonts w:ascii="Times" w:hAnsi="Times" w:cs="Times"/>
          <w:u w:val="single"/>
        </w:rPr>
        <w:t>More detail is better than less.</w:t>
      </w:r>
      <w:r w:rsidRPr="004C205F">
        <w:rPr>
          <w:rFonts w:ascii="Times" w:hAnsi="Times" w:cs="Times"/>
        </w:rPr>
        <w:t xml:space="preserve"> Personalize the budget table with the names of each funded scientist at the tops of the columns, </w:t>
      </w:r>
      <w:r w:rsidRPr="004C205F">
        <w:rPr>
          <w:rFonts w:ascii="Times" w:hAnsi="Times" w:cs="Times"/>
          <w:u w:val="single"/>
        </w:rPr>
        <w:t>delete unneeded rows/columns, and delete these instructions</w:t>
      </w:r>
      <w:r w:rsidRPr="004C205F">
        <w:rPr>
          <w:rFonts w:ascii="Times" w:hAnsi="Times" w:cs="Times"/>
        </w:rPr>
        <w:t>.</w:t>
      </w:r>
    </w:p>
    <w:p w14:paraId="3650E432" w14:textId="7A5B1A41" w:rsidR="003E2CB8" w:rsidRPr="00A43212" w:rsidRDefault="003E2CB8">
      <w:pPr>
        <w:rPr>
          <w:rFonts w:ascii="Times" w:hAnsi="Times" w:cs="Times"/>
        </w:rPr>
      </w:pPr>
    </w:p>
    <w:p w14:paraId="32E6A073" w14:textId="77777777" w:rsidR="003E2CB8" w:rsidRPr="00A43212" w:rsidRDefault="003E2CB8">
      <w:pPr>
        <w:rPr>
          <w:rFonts w:ascii="Times" w:hAnsi="Times" w:cs="Times"/>
        </w:rPr>
      </w:pPr>
    </w:p>
    <w:tbl>
      <w:tblPr>
        <w:tblW w:w="10820" w:type="dxa"/>
        <w:tblInd w:w="-8" w:type="dxa"/>
        <w:tblLayout w:type="fixed"/>
        <w:tblCellMar>
          <w:left w:w="0" w:type="dxa"/>
          <w:right w:w="0" w:type="dxa"/>
        </w:tblCellMar>
        <w:tblLook w:val="04A0" w:firstRow="1" w:lastRow="0" w:firstColumn="1" w:lastColumn="0" w:noHBand="0" w:noVBand="1"/>
      </w:tblPr>
      <w:tblGrid>
        <w:gridCol w:w="8"/>
        <w:gridCol w:w="2560"/>
        <w:gridCol w:w="1482"/>
        <w:gridCol w:w="1350"/>
        <w:gridCol w:w="1440"/>
        <w:gridCol w:w="1260"/>
        <w:gridCol w:w="1080"/>
        <w:gridCol w:w="1640"/>
      </w:tblGrid>
      <w:tr w:rsidR="002C2242" w:rsidRPr="00A43212" w14:paraId="709B0612" w14:textId="77777777" w:rsidTr="00D20D46">
        <w:trPr>
          <w:gridBefore w:val="1"/>
          <w:gridAfter w:val="1"/>
          <w:wBefore w:w="8" w:type="dxa"/>
          <w:wAfter w:w="1640" w:type="dxa"/>
          <w:trHeight w:val="300"/>
        </w:trPr>
        <w:tc>
          <w:tcPr>
            <w:tcW w:w="256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18B4389" w14:textId="77777777" w:rsidR="002C2242" w:rsidRPr="00A43212" w:rsidRDefault="002C2242" w:rsidP="00651606">
            <w:pPr>
              <w:rPr>
                <w:rFonts w:ascii="Times" w:hAnsi="Times" w:cs="Times"/>
                <w:b/>
                <w:bCs/>
              </w:rPr>
            </w:pPr>
            <w:r w:rsidRPr="00A43212">
              <w:rPr>
                <w:rFonts w:ascii="Times" w:hAnsi="Times" w:cs="Times"/>
                <w:b/>
                <w:bCs/>
              </w:rPr>
              <w:t>FY 2022-223</w:t>
            </w:r>
          </w:p>
        </w:tc>
        <w:tc>
          <w:tcPr>
            <w:tcW w:w="1482"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AA9F48" w14:textId="7062A03B" w:rsidR="002C2242" w:rsidRPr="00A43212" w:rsidRDefault="00D20D46" w:rsidP="00651606">
            <w:pPr>
              <w:rPr>
                <w:rFonts w:ascii="Times" w:hAnsi="Times" w:cs="Times"/>
                <w:b/>
                <w:bCs/>
                <w:color w:val="000000"/>
              </w:rPr>
            </w:pPr>
            <w:r w:rsidRPr="00A43212">
              <w:rPr>
                <w:rFonts w:ascii="Times" w:hAnsi="Times" w:cs="Times"/>
                <w:b/>
                <w:bCs/>
                <w:color w:val="000000"/>
              </w:rPr>
              <w:t>Paulitz</w:t>
            </w:r>
            <w:r w:rsidR="002C2242" w:rsidRPr="00A43212">
              <w:rPr>
                <w:rFonts w:ascii="Times" w:hAnsi="Times" w:cs="Times"/>
                <w:b/>
                <w:bCs/>
                <w:color w:val="000000"/>
              </w:rPr>
              <w:t xml:space="preserve"> lab</w:t>
            </w:r>
          </w:p>
        </w:tc>
        <w:tc>
          <w:tcPr>
            <w:tcW w:w="135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AAD760E" w14:textId="77777777" w:rsidR="002C2242" w:rsidRPr="00A43212" w:rsidRDefault="002C2242" w:rsidP="00651606">
            <w:pPr>
              <w:rPr>
                <w:rFonts w:ascii="Times" w:hAnsi="Times" w:cs="Times"/>
                <w:b/>
                <w:bCs/>
              </w:rPr>
            </w:pPr>
            <w:r w:rsidRPr="00A43212">
              <w:rPr>
                <w:rFonts w:ascii="Times" w:hAnsi="Times" w:cs="Times"/>
                <w:b/>
                <w:bCs/>
              </w:rPr>
              <w:t>Gleason lab</w:t>
            </w:r>
          </w:p>
        </w:tc>
        <w:tc>
          <w:tcPr>
            <w:tcW w:w="144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96E7C8" w14:textId="77777777" w:rsidR="002C2242" w:rsidRPr="00A43212" w:rsidRDefault="002C2242" w:rsidP="00651606">
            <w:pPr>
              <w:rPr>
                <w:rFonts w:ascii="Times" w:hAnsi="Times" w:cs="Times"/>
                <w:b/>
                <w:bCs/>
              </w:rPr>
            </w:pPr>
            <w:r w:rsidRPr="00A43212">
              <w:rPr>
                <w:rFonts w:ascii="Times" w:hAnsi="Times" w:cs="Times"/>
                <w:b/>
                <w:bCs/>
              </w:rPr>
              <w:t>Griffin lab</w:t>
            </w:r>
          </w:p>
        </w:tc>
        <w:tc>
          <w:tcPr>
            <w:tcW w:w="126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469E54" w14:textId="77777777" w:rsidR="002C2242" w:rsidRPr="00A43212" w:rsidRDefault="002C2242" w:rsidP="00651606">
            <w:pPr>
              <w:rPr>
                <w:rFonts w:ascii="Times" w:hAnsi="Times" w:cs="Times"/>
                <w:b/>
                <w:bCs/>
              </w:rPr>
            </w:pPr>
            <w:r w:rsidRPr="00A43212">
              <w:rPr>
                <w:rFonts w:ascii="Times" w:hAnsi="Times" w:cs="Times"/>
                <w:b/>
                <w:bCs/>
              </w:rPr>
              <w:t xml:space="preserve">Frost lab </w:t>
            </w:r>
          </w:p>
        </w:tc>
        <w:tc>
          <w:tcPr>
            <w:tcW w:w="10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B34B89C" w14:textId="77777777" w:rsidR="002C2242" w:rsidRPr="00A43212" w:rsidRDefault="002C2242" w:rsidP="00651606">
            <w:pPr>
              <w:rPr>
                <w:rFonts w:ascii="Times" w:hAnsi="Times" w:cs="Times"/>
                <w:b/>
                <w:bCs/>
              </w:rPr>
            </w:pPr>
            <w:r w:rsidRPr="00A43212">
              <w:rPr>
                <w:rFonts w:ascii="Times" w:hAnsi="Times" w:cs="Times"/>
                <w:b/>
                <w:bCs/>
              </w:rPr>
              <w:t>Total</w:t>
            </w:r>
          </w:p>
        </w:tc>
      </w:tr>
      <w:tr w:rsidR="002C2242" w:rsidRPr="00A43212" w14:paraId="6FFB7345" w14:textId="77777777" w:rsidTr="00D20D46">
        <w:trPr>
          <w:gridBefore w:val="1"/>
          <w:gridAfter w:val="1"/>
          <w:wBefore w:w="8" w:type="dxa"/>
          <w:wAfter w:w="1640" w:type="dxa"/>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644D2BC" w14:textId="77777777" w:rsidR="002C2242" w:rsidRPr="00A43212" w:rsidRDefault="002C2242" w:rsidP="00651606">
            <w:pPr>
              <w:rPr>
                <w:rFonts w:ascii="Times" w:hAnsi="Times" w:cs="Times"/>
                <w:b/>
                <w:bCs/>
              </w:rPr>
            </w:pPr>
            <w:r w:rsidRPr="00A43212">
              <w:rPr>
                <w:rFonts w:ascii="Times" w:hAnsi="Times" w:cs="Times"/>
                <w:b/>
                <w:bCs/>
                <w:vertAlign w:val="superscript"/>
              </w:rPr>
              <w:t>1</w:t>
            </w:r>
            <w:r w:rsidRPr="00A43212">
              <w:rPr>
                <w:rFonts w:ascii="Times" w:hAnsi="Times" w:cs="Times"/>
                <w:b/>
                <w:bCs/>
              </w:rPr>
              <w:t xml:space="preserve">Salaries: </w:t>
            </w:r>
            <w:r w:rsidRPr="00A43212">
              <w:rPr>
                <w:rFonts w:ascii="Times" w:hAnsi="Times" w:cs="Times"/>
                <w:bCs/>
              </w:rPr>
              <w:t>Faculty</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5522E2" w14:textId="77777777" w:rsidR="002C2242" w:rsidRPr="00A43212" w:rsidRDefault="002C2242" w:rsidP="00651606">
            <w:pPr>
              <w:rPr>
                <w:rFonts w:ascii="Times" w:hAnsi="Times" w:cs="Times"/>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227EE7F" w14:textId="27793CFC" w:rsidR="002C2242" w:rsidRPr="00A43212" w:rsidRDefault="002C2242" w:rsidP="00651606">
            <w:pPr>
              <w:rPr>
                <w:rFonts w:ascii="Times" w:hAnsi="Times" w:cs="Times"/>
              </w:rPr>
            </w:pPr>
            <w:r w:rsidRPr="00A43212">
              <w:rPr>
                <w:rFonts w:ascii="Times" w:hAnsi="Times" w:cs="Times"/>
              </w:rPr>
              <w:t>7,</w:t>
            </w:r>
            <w:r w:rsidR="00BE6A3D">
              <w:rPr>
                <w:rFonts w:ascii="Times" w:hAnsi="Times" w:cs="Times"/>
              </w:rPr>
              <w:t>280</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F57966" w14:textId="1C910EFC" w:rsidR="002C2242" w:rsidRPr="00A43212" w:rsidRDefault="002C2242" w:rsidP="00651606">
            <w:pPr>
              <w:rPr>
                <w:rFonts w:ascii="Times" w:hAnsi="Times" w:cs="Times"/>
              </w:rPr>
            </w:pPr>
            <w:r w:rsidRPr="00A43212">
              <w:rPr>
                <w:rFonts w:ascii="Times" w:hAnsi="Times" w:cs="Times"/>
              </w:rPr>
              <w:t>10,</w:t>
            </w:r>
            <w:r w:rsidR="00BE6A3D">
              <w:rPr>
                <w:rFonts w:ascii="Times" w:hAnsi="Times" w:cs="Times"/>
              </w:rPr>
              <w:t>158</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43EE9E3" w14:textId="77777777" w:rsidR="002C2242" w:rsidRPr="00A43212" w:rsidRDefault="002C2242" w:rsidP="00651606">
            <w:pPr>
              <w:rPr>
                <w:rFonts w:ascii="Times" w:hAnsi="Times" w:cs="Times"/>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C9F8D45" w14:textId="66563376" w:rsidR="002C2242" w:rsidRPr="00A43212" w:rsidRDefault="002C2242" w:rsidP="00651606">
            <w:pPr>
              <w:rPr>
                <w:rFonts w:ascii="Times" w:hAnsi="Times" w:cs="Times"/>
              </w:rPr>
            </w:pPr>
            <w:r w:rsidRPr="00A43212">
              <w:rPr>
                <w:rFonts w:ascii="Times" w:hAnsi="Times" w:cs="Times"/>
              </w:rPr>
              <w:t>17,</w:t>
            </w:r>
            <w:r w:rsidR="00BE6A3D">
              <w:rPr>
                <w:rFonts w:ascii="Times" w:hAnsi="Times" w:cs="Times"/>
              </w:rPr>
              <w:t>438</w:t>
            </w:r>
          </w:p>
        </w:tc>
      </w:tr>
      <w:tr w:rsidR="002C2242" w:rsidRPr="00A43212" w14:paraId="2A4C27CF" w14:textId="77777777" w:rsidTr="00D20D46">
        <w:trPr>
          <w:gridBefore w:val="1"/>
          <w:gridAfter w:val="1"/>
          <w:wBefore w:w="8" w:type="dxa"/>
          <w:wAfter w:w="1640" w:type="dxa"/>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1C820ACA" w14:textId="77777777" w:rsidR="002C2242" w:rsidRPr="00A43212" w:rsidRDefault="002C2242" w:rsidP="00651606">
            <w:pPr>
              <w:rPr>
                <w:rFonts w:ascii="Times" w:hAnsi="Times" w:cs="Times"/>
                <w:bCs/>
              </w:rPr>
            </w:pPr>
            <w:r w:rsidRPr="00A43212">
              <w:rPr>
                <w:rFonts w:ascii="Times" w:hAnsi="Times" w:cs="Times"/>
                <w:bCs/>
              </w:rPr>
              <w:t>Graduate student</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43E4B070" w14:textId="66C0DAA7" w:rsidR="002C2242" w:rsidRPr="00A43212" w:rsidRDefault="002C2242" w:rsidP="00651606">
            <w:pPr>
              <w:rPr>
                <w:rFonts w:ascii="Times" w:hAnsi="Times" w:cs="Times"/>
              </w:rPr>
            </w:pPr>
            <w:r w:rsidRPr="00A43212">
              <w:rPr>
                <w:rFonts w:ascii="Times" w:hAnsi="Times" w:cs="Times"/>
              </w:rPr>
              <w:t>1</w:t>
            </w:r>
            <w:r w:rsidR="00971C6A">
              <w:rPr>
                <w:rFonts w:ascii="Times" w:hAnsi="Times" w:cs="Times"/>
              </w:rPr>
              <w:t>8,264</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37519659" w14:textId="77777777" w:rsidR="002C2242" w:rsidRPr="00A43212" w:rsidRDefault="002C2242" w:rsidP="00651606">
            <w:pPr>
              <w:rPr>
                <w:rFonts w:ascii="Times" w:hAnsi="Times" w:cs="Times"/>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001B01E" w14:textId="77777777" w:rsidR="002C2242" w:rsidRPr="00A43212" w:rsidRDefault="002C2242" w:rsidP="00651606">
            <w:pPr>
              <w:rPr>
                <w:rFonts w:ascii="Times" w:hAnsi="Times" w:cs="Times"/>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BCE5C4B" w14:textId="77777777" w:rsidR="002C2242" w:rsidRPr="00A43212" w:rsidRDefault="002C2242" w:rsidP="00651606">
            <w:pPr>
              <w:rPr>
                <w:rFonts w:ascii="Times" w:hAnsi="Times" w:cs="Times"/>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6B78A93" w14:textId="1DCA882F" w:rsidR="002C2242" w:rsidRPr="00A43212" w:rsidRDefault="002C2242" w:rsidP="00651606">
            <w:pPr>
              <w:rPr>
                <w:rFonts w:ascii="Times" w:hAnsi="Times" w:cs="Times"/>
              </w:rPr>
            </w:pPr>
            <w:r w:rsidRPr="00A43212">
              <w:rPr>
                <w:rFonts w:ascii="Times" w:hAnsi="Times" w:cs="Times"/>
              </w:rPr>
              <w:t>1</w:t>
            </w:r>
            <w:r w:rsidR="00BE6A3D">
              <w:rPr>
                <w:rFonts w:ascii="Times" w:hAnsi="Times" w:cs="Times"/>
              </w:rPr>
              <w:t>8,264</w:t>
            </w:r>
          </w:p>
        </w:tc>
      </w:tr>
      <w:tr w:rsidR="002C2242" w:rsidRPr="00A43212" w14:paraId="52237F3D" w14:textId="77777777" w:rsidTr="00D20D46">
        <w:trPr>
          <w:gridBefore w:val="1"/>
          <w:gridAfter w:val="1"/>
          <w:wBefore w:w="8" w:type="dxa"/>
          <w:wAfter w:w="1640" w:type="dxa"/>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69FF416" w14:textId="77777777" w:rsidR="002C2242" w:rsidRPr="00A43212" w:rsidRDefault="002C2242" w:rsidP="00651606">
            <w:pPr>
              <w:rPr>
                <w:rFonts w:ascii="Times" w:hAnsi="Times" w:cs="Times"/>
              </w:rPr>
            </w:pPr>
            <w:r w:rsidRPr="00A43212">
              <w:rPr>
                <w:rFonts w:ascii="Times" w:hAnsi="Times" w:cs="Times"/>
              </w:rPr>
              <w:t>Other students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163B934" w14:textId="77777777" w:rsidR="002C2242" w:rsidRPr="00A43212" w:rsidRDefault="002C2242" w:rsidP="00651606">
            <w:pPr>
              <w:rPr>
                <w:rFonts w:ascii="Times" w:hAnsi="Times" w:cs="Times"/>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C49EC2" w14:textId="77777777" w:rsidR="002C2242" w:rsidRPr="00A43212" w:rsidRDefault="002C2242" w:rsidP="00651606">
            <w:pPr>
              <w:rPr>
                <w:rFonts w:ascii="Times" w:hAnsi="Times" w:cs="Times"/>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70B7263" w14:textId="77777777" w:rsidR="002C2242" w:rsidRPr="00A43212" w:rsidRDefault="002C2242" w:rsidP="00651606">
            <w:pPr>
              <w:rPr>
                <w:rFonts w:ascii="Times" w:hAnsi="Times" w:cs="Times"/>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D301336" w14:textId="77777777" w:rsidR="002C2242" w:rsidRPr="00A43212" w:rsidRDefault="002C2242" w:rsidP="00651606">
            <w:pPr>
              <w:rPr>
                <w:rFonts w:ascii="Times" w:hAnsi="Times" w:cs="Times"/>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5DD0E3" w14:textId="77777777" w:rsidR="002C2242" w:rsidRPr="00A43212" w:rsidRDefault="002C2242" w:rsidP="00651606">
            <w:pPr>
              <w:rPr>
                <w:rFonts w:ascii="Times" w:hAnsi="Times" w:cs="Times"/>
              </w:rPr>
            </w:pPr>
          </w:p>
        </w:tc>
      </w:tr>
      <w:tr w:rsidR="002C2242" w:rsidRPr="00A43212" w14:paraId="6EB8F46C" w14:textId="77777777" w:rsidTr="00D20D46">
        <w:trPr>
          <w:gridBefore w:val="1"/>
          <w:gridAfter w:val="1"/>
          <w:wBefore w:w="8" w:type="dxa"/>
          <w:wAfter w:w="1640" w:type="dxa"/>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6D51AC8" w14:textId="77777777" w:rsidR="002C2242" w:rsidRPr="00A43212" w:rsidRDefault="002C2242" w:rsidP="00651606">
            <w:pPr>
              <w:rPr>
                <w:rFonts w:ascii="Times" w:hAnsi="Times" w:cs="Times"/>
                <w:b/>
                <w:bCs/>
              </w:rPr>
            </w:pPr>
            <w:r w:rsidRPr="00A43212">
              <w:rPr>
                <w:rFonts w:ascii="Times" w:hAnsi="Times" w:cs="Times"/>
                <w:b/>
                <w:bCs/>
                <w:vertAlign w:val="superscript"/>
              </w:rPr>
              <w:t>2</w:t>
            </w:r>
            <w:r w:rsidRPr="00A43212">
              <w:rPr>
                <w:rFonts w:ascii="Times" w:hAnsi="Times" w:cs="Times"/>
                <w:b/>
                <w:bCs/>
              </w:rPr>
              <w:t xml:space="preserve">Employee Benefits (OPE): </w:t>
            </w:r>
            <w:r w:rsidRPr="00A43212">
              <w:rPr>
                <w:rFonts w:ascii="Times" w:hAnsi="Times" w:cs="Times"/>
                <w:bCs/>
              </w:rPr>
              <w:t>Faculty</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8713968" w14:textId="77777777" w:rsidR="002C2242" w:rsidRPr="00A43212" w:rsidRDefault="002C2242" w:rsidP="00651606">
            <w:pPr>
              <w:rPr>
                <w:rFonts w:ascii="Times" w:hAnsi="Times" w:cs="Times"/>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AB420F4" w14:textId="749EC382" w:rsidR="002C2242" w:rsidRPr="00A43212" w:rsidRDefault="002C2242" w:rsidP="00651606">
            <w:pPr>
              <w:rPr>
                <w:rFonts w:ascii="Times" w:hAnsi="Times" w:cs="Times"/>
              </w:rPr>
            </w:pPr>
            <w:r w:rsidRPr="00A43212">
              <w:rPr>
                <w:rFonts w:ascii="Times" w:hAnsi="Times" w:cs="Times"/>
              </w:rPr>
              <w:t>2,</w:t>
            </w:r>
            <w:r w:rsidR="00BE6A3D">
              <w:rPr>
                <w:rFonts w:ascii="Times" w:hAnsi="Times" w:cs="Times"/>
              </w:rPr>
              <w:t>617</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60DFC6" w14:textId="4FFFE3FD" w:rsidR="002C2242" w:rsidRPr="00A43212" w:rsidRDefault="00BE6A3D" w:rsidP="00651606">
            <w:pPr>
              <w:rPr>
                <w:rFonts w:ascii="Times" w:hAnsi="Times" w:cs="Times"/>
              </w:rPr>
            </w:pPr>
            <w:r>
              <w:rPr>
                <w:rFonts w:ascii="Times" w:hAnsi="Times" w:cs="Times"/>
              </w:rPr>
              <w:t>3,187</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756C13" w14:textId="77777777" w:rsidR="002C2242" w:rsidRPr="00A43212" w:rsidRDefault="002C2242" w:rsidP="00651606">
            <w:pPr>
              <w:rPr>
                <w:rFonts w:ascii="Times" w:hAnsi="Times" w:cs="Times"/>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BFD0C6" w14:textId="32F93BAC" w:rsidR="002C2242" w:rsidRPr="00A43212" w:rsidRDefault="00BE6A3D" w:rsidP="00651606">
            <w:pPr>
              <w:rPr>
                <w:rFonts w:ascii="Times" w:hAnsi="Times" w:cs="Times"/>
              </w:rPr>
            </w:pPr>
            <w:r>
              <w:rPr>
                <w:rFonts w:ascii="Times" w:hAnsi="Times" w:cs="Times"/>
              </w:rPr>
              <w:t>5,804</w:t>
            </w:r>
          </w:p>
        </w:tc>
      </w:tr>
      <w:tr w:rsidR="002C2242" w:rsidRPr="00A43212" w14:paraId="4A832D6F" w14:textId="77777777" w:rsidTr="00D20D46">
        <w:trPr>
          <w:gridBefore w:val="1"/>
          <w:gridAfter w:val="1"/>
          <w:wBefore w:w="8" w:type="dxa"/>
          <w:wAfter w:w="1640" w:type="dxa"/>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4885D1CA" w14:textId="77777777" w:rsidR="002C2242" w:rsidRPr="00A43212" w:rsidRDefault="002C2242" w:rsidP="00651606">
            <w:pPr>
              <w:rPr>
                <w:rFonts w:ascii="Times" w:hAnsi="Times" w:cs="Times"/>
                <w:bCs/>
              </w:rPr>
            </w:pPr>
            <w:r w:rsidRPr="00A43212">
              <w:rPr>
                <w:rFonts w:ascii="Times" w:hAnsi="Times" w:cs="Times"/>
                <w:bCs/>
              </w:rPr>
              <w:t>Graduate Student</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0CE0447" w14:textId="18505488" w:rsidR="002C2242" w:rsidRPr="00A43212" w:rsidRDefault="00971C6A" w:rsidP="00651606">
            <w:pPr>
              <w:rPr>
                <w:rFonts w:ascii="Times" w:hAnsi="Times" w:cs="Times"/>
              </w:rPr>
            </w:pPr>
            <w:r>
              <w:rPr>
                <w:rFonts w:ascii="Times" w:hAnsi="Times" w:cs="Times"/>
              </w:rPr>
              <w:t>1,688</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0A870617" w14:textId="77777777" w:rsidR="002C2242" w:rsidRPr="00A43212" w:rsidRDefault="002C2242" w:rsidP="00651606">
            <w:pPr>
              <w:rPr>
                <w:rFonts w:ascii="Times" w:hAnsi="Times" w:cs="Times"/>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9016237" w14:textId="77777777" w:rsidR="002C2242" w:rsidRPr="00A43212" w:rsidRDefault="002C2242" w:rsidP="00651606">
            <w:pPr>
              <w:rPr>
                <w:rFonts w:ascii="Times" w:hAnsi="Times" w:cs="Times"/>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4521CB38" w14:textId="77777777" w:rsidR="002C2242" w:rsidRPr="00A43212" w:rsidRDefault="002C2242" w:rsidP="00651606">
            <w:pPr>
              <w:rPr>
                <w:rFonts w:ascii="Times" w:hAnsi="Times" w:cs="Times"/>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3C7E0B45" w14:textId="3349C0C2" w:rsidR="002C2242" w:rsidRPr="00A43212" w:rsidRDefault="00BE6A3D" w:rsidP="00651606">
            <w:pPr>
              <w:rPr>
                <w:rFonts w:ascii="Times" w:hAnsi="Times" w:cs="Times"/>
              </w:rPr>
            </w:pPr>
            <w:r>
              <w:rPr>
                <w:rFonts w:ascii="Times" w:hAnsi="Times" w:cs="Times"/>
              </w:rPr>
              <w:t>1,688</w:t>
            </w:r>
          </w:p>
        </w:tc>
      </w:tr>
      <w:tr w:rsidR="002C2242" w:rsidRPr="00A43212" w14:paraId="617668F9" w14:textId="77777777" w:rsidTr="00D20D46">
        <w:trPr>
          <w:gridBefore w:val="1"/>
          <w:gridAfter w:val="1"/>
          <w:wBefore w:w="8" w:type="dxa"/>
          <w:wAfter w:w="1640" w:type="dxa"/>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572CD39" w14:textId="77777777" w:rsidR="002C2242" w:rsidRPr="00A43212" w:rsidRDefault="002C2242" w:rsidP="00651606">
            <w:pPr>
              <w:rPr>
                <w:rFonts w:ascii="Times" w:hAnsi="Times" w:cs="Times"/>
              </w:rPr>
            </w:pPr>
            <w:r w:rsidRPr="00A43212">
              <w:rPr>
                <w:rFonts w:ascii="Times" w:hAnsi="Times" w:cs="Times"/>
              </w:rPr>
              <w:t>Travel:</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037CBA3" w14:textId="77777777" w:rsidR="002C2242" w:rsidRPr="00A43212" w:rsidRDefault="002C2242" w:rsidP="00651606">
            <w:pPr>
              <w:rPr>
                <w:rFonts w:ascii="Times" w:hAnsi="Times" w:cs="Times"/>
              </w:rPr>
            </w:pPr>
            <w:r w:rsidRPr="00A43212">
              <w:rPr>
                <w:rFonts w:ascii="Times" w:hAnsi="Times" w:cs="Times"/>
              </w:rPr>
              <w:t>3,000</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78C1471" w14:textId="77777777" w:rsidR="002C2242" w:rsidRPr="00A43212" w:rsidRDefault="002C2242" w:rsidP="00651606">
            <w:pPr>
              <w:rPr>
                <w:rFonts w:ascii="Times" w:hAnsi="Times" w:cs="Times"/>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3F8FFEE" w14:textId="77777777" w:rsidR="002C2242" w:rsidRPr="00A43212" w:rsidRDefault="002C2242" w:rsidP="00651606">
            <w:pPr>
              <w:rPr>
                <w:rFonts w:ascii="Times" w:hAnsi="Times" w:cs="Times"/>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7F0EDF" w14:textId="77777777" w:rsidR="002C2242" w:rsidRPr="00A43212" w:rsidRDefault="002C2242" w:rsidP="00651606">
            <w:pPr>
              <w:rPr>
                <w:rFonts w:ascii="Times" w:hAnsi="Times" w:cs="Times"/>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6A70CD" w14:textId="77777777" w:rsidR="002C2242" w:rsidRPr="00A43212" w:rsidRDefault="002C2242" w:rsidP="00651606">
            <w:pPr>
              <w:rPr>
                <w:rFonts w:ascii="Times" w:hAnsi="Times" w:cs="Times"/>
              </w:rPr>
            </w:pPr>
            <w:r w:rsidRPr="00A43212">
              <w:rPr>
                <w:rFonts w:ascii="Times" w:hAnsi="Times" w:cs="Times"/>
              </w:rPr>
              <w:t>3,000</w:t>
            </w:r>
          </w:p>
        </w:tc>
      </w:tr>
      <w:tr w:rsidR="002C2242" w:rsidRPr="00A43212" w14:paraId="1913EAA6" w14:textId="77777777" w:rsidTr="00D20D46">
        <w:trPr>
          <w:gridBefore w:val="1"/>
          <w:gridAfter w:val="1"/>
          <w:wBefore w:w="8" w:type="dxa"/>
          <w:wAfter w:w="1640" w:type="dxa"/>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6A60614" w14:textId="77777777" w:rsidR="002C2242" w:rsidRPr="00A43212" w:rsidRDefault="002C2242" w:rsidP="00651606">
            <w:pPr>
              <w:rPr>
                <w:rFonts w:ascii="Times" w:hAnsi="Times" w:cs="Times"/>
                <w:b/>
                <w:bCs/>
              </w:rPr>
            </w:pPr>
            <w:r w:rsidRPr="00A43212">
              <w:rPr>
                <w:rFonts w:ascii="Times" w:hAnsi="Times" w:cs="Times"/>
                <w:b/>
                <w:bCs/>
              </w:rPr>
              <w:t>Operating Expenses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A43FD23" w14:textId="77777777" w:rsidR="002C2242" w:rsidRPr="00A43212" w:rsidRDefault="002C2242" w:rsidP="00651606">
            <w:pPr>
              <w:rPr>
                <w:rFonts w:ascii="Times" w:hAnsi="Times" w:cs="Times"/>
                <w:b/>
                <w:bCs/>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5319AF" w14:textId="77777777" w:rsidR="002C2242" w:rsidRPr="00A43212" w:rsidRDefault="002C2242" w:rsidP="00651606">
            <w:pPr>
              <w:rPr>
                <w:rFonts w:ascii="Times" w:hAnsi="Times" w:cs="Times"/>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80D0CB1" w14:textId="77777777" w:rsidR="002C2242" w:rsidRPr="00A43212" w:rsidRDefault="002C2242" w:rsidP="00651606">
            <w:pPr>
              <w:rPr>
                <w:rFonts w:ascii="Times" w:hAnsi="Times" w:cs="Times"/>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7ACAC08" w14:textId="77777777" w:rsidR="002C2242" w:rsidRPr="00A43212" w:rsidRDefault="002C2242" w:rsidP="00651606">
            <w:pPr>
              <w:rPr>
                <w:rFonts w:ascii="Times" w:hAnsi="Times" w:cs="Times"/>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6507E8E" w14:textId="77777777" w:rsidR="002C2242" w:rsidRPr="00A43212" w:rsidRDefault="002C2242" w:rsidP="00651606">
            <w:pPr>
              <w:rPr>
                <w:rFonts w:ascii="Times" w:hAnsi="Times" w:cs="Times"/>
              </w:rPr>
            </w:pPr>
          </w:p>
        </w:tc>
      </w:tr>
      <w:tr w:rsidR="002C2242" w:rsidRPr="00A43212" w14:paraId="541ED80A" w14:textId="77777777" w:rsidTr="00D20D46">
        <w:trPr>
          <w:gridBefore w:val="1"/>
          <w:gridAfter w:val="1"/>
          <w:wBefore w:w="8" w:type="dxa"/>
          <w:wAfter w:w="1640" w:type="dxa"/>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C1DACB6" w14:textId="77777777" w:rsidR="002C2242" w:rsidRPr="00A43212" w:rsidRDefault="002C2242" w:rsidP="00651606">
            <w:pPr>
              <w:rPr>
                <w:rFonts w:ascii="Times" w:hAnsi="Times" w:cs="Times"/>
                <w:color w:val="FF0000"/>
              </w:rPr>
            </w:pPr>
            <w:r w:rsidRPr="00A43212">
              <w:rPr>
                <w:rFonts w:ascii="Times" w:hAnsi="Times" w:cs="Times"/>
                <w:color w:val="000000" w:themeColor="text1"/>
              </w:rPr>
              <w:t>Sampling</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7783C2" w14:textId="77777777" w:rsidR="002C2242" w:rsidRPr="00A43212" w:rsidRDefault="002C2242" w:rsidP="00651606">
            <w:pPr>
              <w:rPr>
                <w:rFonts w:ascii="Times" w:hAnsi="Times" w:cs="Times"/>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066173" w14:textId="77777777" w:rsidR="002C2242" w:rsidRPr="00A43212" w:rsidRDefault="002C2242" w:rsidP="00651606">
            <w:pPr>
              <w:rPr>
                <w:rFonts w:ascii="Times" w:hAnsi="Times" w:cs="Times"/>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4D5468E" w14:textId="77777777" w:rsidR="002C2242" w:rsidRPr="00A43212" w:rsidRDefault="002C2242" w:rsidP="00651606">
            <w:pPr>
              <w:rPr>
                <w:rFonts w:ascii="Times" w:hAnsi="Times" w:cs="Times"/>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5007DE4" w14:textId="77777777" w:rsidR="002C2242" w:rsidRPr="00A43212" w:rsidRDefault="002C2242" w:rsidP="00651606">
            <w:pPr>
              <w:rPr>
                <w:rFonts w:ascii="Times" w:hAnsi="Times" w:cs="Times"/>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EEA7889" w14:textId="77777777" w:rsidR="002C2242" w:rsidRPr="00A43212" w:rsidRDefault="002C2242" w:rsidP="00651606">
            <w:pPr>
              <w:rPr>
                <w:rFonts w:ascii="Times" w:hAnsi="Times" w:cs="Times"/>
              </w:rPr>
            </w:pPr>
          </w:p>
        </w:tc>
      </w:tr>
      <w:tr w:rsidR="002C2242" w:rsidRPr="00A43212" w14:paraId="2C59978B" w14:textId="77777777" w:rsidTr="00D20D46">
        <w:trPr>
          <w:gridBefore w:val="1"/>
          <w:gridAfter w:val="1"/>
          <w:wBefore w:w="8" w:type="dxa"/>
          <w:wAfter w:w="1640" w:type="dxa"/>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E52E148" w14:textId="77777777" w:rsidR="002C2242" w:rsidRPr="00A43212" w:rsidRDefault="002C2242" w:rsidP="00651606">
            <w:pPr>
              <w:rPr>
                <w:rFonts w:ascii="Times" w:hAnsi="Times" w:cs="Times"/>
                <w:color w:val="121416"/>
              </w:rPr>
            </w:pPr>
            <w:r w:rsidRPr="00A43212">
              <w:rPr>
                <w:rFonts w:ascii="Times" w:hAnsi="Times" w:cs="Times"/>
                <w:color w:val="121416"/>
              </w:rPr>
              <w:t>Lab and microplot supplies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C996558" w14:textId="77777777" w:rsidR="002C2242" w:rsidRPr="00A43212" w:rsidRDefault="002C2242" w:rsidP="00651606">
            <w:pPr>
              <w:rPr>
                <w:rFonts w:ascii="Times" w:hAnsi="Times" w:cs="Times"/>
              </w:rPr>
            </w:pPr>
            <w:r w:rsidRPr="00A43212">
              <w:rPr>
                <w:rFonts w:ascii="Times" w:hAnsi="Times" w:cs="Times"/>
              </w:rPr>
              <w:t>4,000</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3D1A0CE" w14:textId="77777777" w:rsidR="002C2242" w:rsidRPr="00A43212" w:rsidRDefault="002C2242" w:rsidP="00651606">
            <w:pPr>
              <w:rPr>
                <w:rFonts w:ascii="Times" w:hAnsi="Times" w:cs="Times"/>
              </w:rPr>
            </w:pPr>
            <w:r w:rsidRPr="00A43212">
              <w:rPr>
                <w:rFonts w:ascii="Times" w:hAnsi="Times" w:cs="Times"/>
              </w:rPr>
              <w:t>655</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C12F5BF" w14:textId="77777777" w:rsidR="002C2242" w:rsidRPr="00A43212" w:rsidRDefault="002C2242" w:rsidP="00651606">
            <w:pPr>
              <w:rPr>
                <w:rFonts w:ascii="Times" w:hAnsi="Times" w:cs="Times"/>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E6A846B" w14:textId="77777777" w:rsidR="002C2242" w:rsidRPr="00A43212" w:rsidRDefault="002C2242" w:rsidP="00651606">
            <w:pPr>
              <w:rPr>
                <w:rFonts w:ascii="Times" w:hAnsi="Times" w:cs="Times"/>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66C328" w14:textId="77777777" w:rsidR="002C2242" w:rsidRPr="00A43212" w:rsidRDefault="002C2242" w:rsidP="00651606">
            <w:pPr>
              <w:rPr>
                <w:rFonts w:ascii="Times" w:hAnsi="Times" w:cs="Times"/>
              </w:rPr>
            </w:pPr>
            <w:r w:rsidRPr="00A43212">
              <w:rPr>
                <w:rFonts w:ascii="Times" w:hAnsi="Times" w:cs="Times"/>
              </w:rPr>
              <w:t>4,655</w:t>
            </w:r>
          </w:p>
        </w:tc>
      </w:tr>
      <w:tr w:rsidR="002C2242" w:rsidRPr="00A43212" w14:paraId="537113A7" w14:textId="77777777" w:rsidTr="00D20D46">
        <w:trPr>
          <w:gridBefore w:val="1"/>
          <w:gridAfter w:val="1"/>
          <w:wBefore w:w="8" w:type="dxa"/>
          <w:wAfter w:w="1640" w:type="dxa"/>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tcPr>
          <w:p w14:paraId="04178A50" w14:textId="77777777" w:rsidR="002C2242" w:rsidRPr="00A43212" w:rsidRDefault="002C2242" w:rsidP="00651606">
            <w:pPr>
              <w:rPr>
                <w:rFonts w:ascii="Times" w:hAnsi="Times" w:cs="Times"/>
                <w:color w:val="121416"/>
              </w:rPr>
            </w:pPr>
            <w:r w:rsidRPr="00A43212">
              <w:rPr>
                <w:rFonts w:ascii="Times" w:hAnsi="Times" w:cs="Times"/>
                <w:color w:val="121416"/>
              </w:rPr>
              <w:t>Culturing pathogens from soil</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621D83C" w14:textId="328622FF" w:rsidR="002C2242" w:rsidRPr="00A43212" w:rsidRDefault="002C2242" w:rsidP="00651606">
            <w:pPr>
              <w:rPr>
                <w:rFonts w:ascii="Times" w:hAnsi="Times" w:cs="Times"/>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2B713FFA" w14:textId="77777777" w:rsidR="002C2242" w:rsidRPr="00A43212" w:rsidRDefault="002C2242" w:rsidP="00651606">
            <w:pPr>
              <w:rPr>
                <w:rFonts w:ascii="Times" w:hAnsi="Times" w:cs="Times"/>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32B02CEB" w14:textId="77777777" w:rsidR="002C2242" w:rsidRPr="00A43212" w:rsidRDefault="002C2242" w:rsidP="00651606">
            <w:pPr>
              <w:rPr>
                <w:rFonts w:ascii="Times" w:hAnsi="Times" w:cs="Times"/>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2BB7F7B5" w14:textId="1F7A511A" w:rsidR="002C2242" w:rsidRPr="00A43212" w:rsidRDefault="00971C6A" w:rsidP="00651606">
            <w:pPr>
              <w:rPr>
                <w:rFonts w:ascii="Times" w:hAnsi="Times" w:cs="Times"/>
              </w:rPr>
            </w:pPr>
            <w:r>
              <w:rPr>
                <w:rFonts w:ascii="Times" w:hAnsi="Times" w:cs="Times"/>
              </w:rPr>
              <w:t>2000</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4BA6A768" w14:textId="77777777" w:rsidR="002C2242" w:rsidRPr="00A43212" w:rsidRDefault="002C2242" w:rsidP="00651606">
            <w:pPr>
              <w:rPr>
                <w:rFonts w:ascii="Times" w:hAnsi="Times" w:cs="Times"/>
              </w:rPr>
            </w:pPr>
            <w:r w:rsidRPr="00A43212">
              <w:rPr>
                <w:rFonts w:ascii="Times" w:hAnsi="Times" w:cs="Times"/>
              </w:rPr>
              <w:t>2,000</w:t>
            </w:r>
          </w:p>
        </w:tc>
      </w:tr>
      <w:tr w:rsidR="002C2242" w:rsidRPr="00A43212" w14:paraId="1B3C9B9A" w14:textId="77777777" w:rsidTr="00D20D46">
        <w:trPr>
          <w:gridBefore w:val="1"/>
          <w:gridAfter w:val="1"/>
          <w:wBefore w:w="8" w:type="dxa"/>
          <w:wAfter w:w="1640" w:type="dxa"/>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40BC376" w14:textId="77777777" w:rsidR="002C2242" w:rsidRPr="00A43212" w:rsidRDefault="002C2242" w:rsidP="00651606">
            <w:pPr>
              <w:rPr>
                <w:rFonts w:ascii="Times" w:hAnsi="Times" w:cs="Times"/>
                <w:color w:val="121416"/>
              </w:rPr>
            </w:pPr>
            <w:r w:rsidRPr="00A43212">
              <w:rPr>
                <w:rFonts w:ascii="Times" w:hAnsi="Times" w:cs="Times"/>
                <w:color w:val="121416"/>
              </w:rPr>
              <w:t>DNA extraction and sequencing</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2565EE2" w14:textId="77777777" w:rsidR="002C2242" w:rsidRPr="00A43212" w:rsidRDefault="002C2242" w:rsidP="00651606">
            <w:pPr>
              <w:rPr>
                <w:rFonts w:ascii="Times" w:hAnsi="Times" w:cs="Times"/>
                <w:color w:val="121416"/>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682D5DA" w14:textId="77777777" w:rsidR="002C2242" w:rsidRPr="00A43212" w:rsidRDefault="002C2242" w:rsidP="00651606">
            <w:pPr>
              <w:rPr>
                <w:rFonts w:ascii="Times" w:hAnsi="Times" w:cs="Times"/>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452C630" w14:textId="77777777" w:rsidR="002C2242" w:rsidRPr="00A43212" w:rsidRDefault="002C2242" w:rsidP="00651606">
            <w:pPr>
              <w:rPr>
                <w:rFonts w:ascii="Times" w:hAnsi="Times" w:cs="Times"/>
              </w:rPr>
            </w:pPr>
            <w:r w:rsidRPr="00A43212">
              <w:rPr>
                <w:rFonts w:ascii="Times" w:hAnsi="Times" w:cs="Times"/>
              </w:rPr>
              <w:t>5,715</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68A0FE7" w14:textId="77777777" w:rsidR="002C2242" w:rsidRPr="00A43212" w:rsidRDefault="002C2242" w:rsidP="00651606">
            <w:pPr>
              <w:rPr>
                <w:rFonts w:ascii="Times" w:hAnsi="Times" w:cs="Times"/>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910369" w14:textId="77777777" w:rsidR="002C2242" w:rsidRPr="00A43212" w:rsidRDefault="002C2242" w:rsidP="00651606">
            <w:pPr>
              <w:rPr>
                <w:rFonts w:ascii="Times" w:hAnsi="Times" w:cs="Times"/>
              </w:rPr>
            </w:pPr>
            <w:r w:rsidRPr="00A43212">
              <w:rPr>
                <w:rFonts w:ascii="Times" w:hAnsi="Times" w:cs="Times"/>
              </w:rPr>
              <w:t>5,715</w:t>
            </w:r>
          </w:p>
        </w:tc>
      </w:tr>
      <w:tr w:rsidR="002C2242" w:rsidRPr="00A43212" w14:paraId="29B85A48" w14:textId="77777777" w:rsidTr="00D20D46">
        <w:trPr>
          <w:gridBefore w:val="1"/>
          <w:gridAfter w:val="1"/>
          <w:wBefore w:w="8" w:type="dxa"/>
          <w:wAfter w:w="1640" w:type="dxa"/>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F2A2F38" w14:textId="77777777" w:rsidR="002C2242" w:rsidRPr="00A43212" w:rsidRDefault="002C2242" w:rsidP="00651606">
            <w:pPr>
              <w:rPr>
                <w:rFonts w:ascii="Times" w:hAnsi="Times" w:cs="Times"/>
                <w:color w:val="121416"/>
              </w:rPr>
            </w:pPr>
            <w:r w:rsidRPr="00A43212">
              <w:rPr>
                <w:rFonts w:ascii="Times" w:hAnsi="Times" w:cs="Times"/>
                <w:color w:val="121416"/>
              </w:rPr>
              <w:t>Soil properties analysis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62741A" w14:textId="77777777" w:rsidR="002C2242" w:rsidRPr="00A43212" w:rsidRDefault="002C2242" w:rsidP="00651606">
            <w:pPr>
              <w:rPr>
                <w:rFonts w:ascii="Times" w:hAnsi="Times" w:cs="Times"/>
                <w:color w:val="121416"/>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C0CCD8F" w14:textId="77777777" w:rsidR="002C2242" w:rsidRPr="00A43212" w:rsidRDefault="002C2242" w:rsidP="00651606">
            <w:pPr>
              <w:rPr>
                <w:rFonts w:ascii="Times" w:hAnsi="Times" w:cs="Times"/>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2369EB3" w14:textId="77777777" w:rsidR="002C2242" w:rsidRPr="00A43212" w:rsidRDefault="002C2242" w:rsidP="00651606">
            <w:pPr>
              <w:rPr>
                <w:rFonts w:ascii="Times" w:hAnsi="Times" w:cs="Times"/>
              </w:rPr>
            </w:pPr>
            <w:r w:rsidRPr="00A43212">
              <w:rPr>
                <w:rFonts w:ascii="Times" w:hAnsi="Times" w:cs="Times"/>
              </w:rPr>
              <w:t>3,570</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472F1E7" w14:textId="77777777" w:rsidR="002C2242" w:rsidRPr="00A43212" w:rsidRDefault="002C2242" w:rsidP="00651606">
            <w:pPr>
              <w:rPr>
                <w:rFonts w:ascii="Times" w:hAnsi="Times" w:cs="Times"/>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B6D93A" w14:textId="77777777" w:rsidR="002C2242" w:rsidRPr="00A43212" w:rsidRDefault="002C2242" w:rsidP="00651606">
            <w:pPr>
              <w:rPr>
                <w:rFonts w:ascii="Times" w:hAnsi="Times" w:cs="Times"/>
              </w:rPr>
            </w:pPr>
            <w:r w:rsidRPr="00A43212">
              <w:rPr>
                <w:rFonts w:ascii="Times" w:hAnsi="Times" w:cs="Times"/>
              </w:rPr>
              <w:t>3,570</w:t>
            </w:r>
          </w:p>
        </w:tc>
      </w:tr>
      <w:tr w:rsidR="002C2242" w:rsidRPr="00A43212" w14:paraId="0F53DBD2" w14:textId="77777777" w:rsidTr="00D20D46">
        <w:trPr>
          <w:gridBefore w:val="1"/>
          <w:gridAfter w:val="1"/>
          <w:wBefore w:w="8" w:type="dxa"/>
          <w:wAfter w:w="1640" w:type="dxa"/>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06C4D02" w14:textId="77777777" w:rsidR="002C2242" w:rsidRPr="00A43212" w:rsidRDefault="002C2242" w:rsidP="00651606">
            <w:pPr>
              <w:rPr>
                <w:rFonts w:ascii="Times" w:hAnsi="Times" w:cs="Times"/>
              </w:rPr>
            </w:pPr>
            <w:r w:rsidRPr="00A43212">
              <w:rPr>
                <w:rFonts w:ascii="Times" w:hAnsi="Times" w:cs="Times"/>
              </w:rPr>
              <w:t>Shipping</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D2F8D3" w14:textId="77777777" w:rsidR="002C2242" w:rsidRPr="00A43212" w:rsidRDefault="002C2242" w:rsidP="00651606">
            <w:pPr>
              <w:rPr>
                <w:rFonts w:ascii="Times" w:hAnsi="Times" w:cs="Times"/>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A0B236" w14:textId="77777777" w:rsidR="002C2242" w:rsidRPr="00A43212" w:rsidRDefault="002C2242" w:rsidP="00651606">
            <w:pPr>
              <w:rPr>
                <w:rFonts w:ascii="Times" w:hAnsi="Times" w:cs="Times"/>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4E18952" w14:textId="77777777" w:rsidR="002C2242" w:rsidRPr="00A43212" w:rsidRDefault="002C2242" w:rsidP="00651606">
            <w:pPr>
              <w:rPr>
                <w:rFonts w:ascii="Times" w:hAnsi="Times" w:cs="Times"/>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B5E0879" w14:textId="77777777" w:rsidR="002C2242" w:rsidRPr="00A43212" w:rsidRDefault="002C2242" w:rsidP="00651606">
            <w:pPr>
              <w:rPr>
                <w:rFonts w:ascii="Times" w:hAnsi="Times" w:cs="Times"/>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77E333" w14:textId="77777777" w:rsidR="002C2242" w:rsidRPr="00A43212" w:rsidRDefault="002C2242" w:rsidP="00651606">
            <w:pPr>
              <w:rPr>
                <w:rFonts w:ascii="Times" w:hAnsi="Times" w:cs="Times"/>
              </w:rPr>
            </w:pPr>
          </w:p>
        </w:tc>
      </w:tr>
      <w:tr w:rsidR="002C2242" w:rsidRPr="00A43212" w14:paraId="2236CD1F" w14:textId="77777777" w:rsidTr="00D20D46">
        <w:trPr>
          <w:gridBefore w:val="1"/>
          <w:gridAfter w:val="1"/>
          <w:wBefore w:w="8" w:type="dxa"/>
          <w:wAfter w:w="1640" w:type="dxa"/>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F24B4EC" w14:textId="77777777" w:rsidR="002C2242" w:rsidRPr="00A43212" w:rsidRDefault="002C2242" w:rsidP="00651606">
            <w:pPr>
              <w:rPr>
                <w:rFonts w:ascii="Times" w:hAnsi="Times" w:cs="Times"/>
                <w:b/>
                <w:bCs/>
              </w:rPr>
            </w:pPr>
            <w:r w:rsidRPr="00A43212">
              <w:rPr>
                <w:rFonts w:ascii="Times" w:hAnsi="Times" w:cs="Times"/>
                <w:b/>
                <w:bCs/>
              </w:rPr>
              <w:t>Total</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E3D8CF6" w14:textId="1D3AECC0" w:rsidR="002C2242" w:rsidRPr="00A43212" w:rsidRDefault="002C2242" w:rsidP="00651606">
            <w:pPr>
              <w:rPr>
                <w:rFonts w:ascii="Times" w:hAnsi="Times" w:cs="Times"/>
              </w:rPr>
            </w:pPr>
            <w:r w:rsidRPr="00A43212">
              <w:rPr>
                <w:rFonts w:ascii="Times" w:hAnsi="Times" w:cs="Times"/>
              </w:rPr>
              <w:t>2</w:t>
            </w:r>
            <w:r w:rsidR="00971C6A">
              <w:rPr>
                <w:rFonts w:ascii="Times" w:hAnsi="Times" w:cs="Times"/>
              </w:rPr>
              <w:t>6,951</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A55A14A" w14:textId="3526A292" w:rsidR="002C2242" w:rsidRPr="00A43212" w:rsidRDefault="00BE6A3D" w:rsidP="00651606">
            <w:pPr>
              <w:rPr>
                <w:rFonts w:ascii="Times" w:hAnsi="Times" w:cs="Times"/>
              </w:rPr>
            </w:pPr>
            <w:r>
              <w:rPr>
                <w:rFonts w:ascii="Times" w:hAnsi="Times" w:cs="Times"/>
              </w:rPr>
              <w:t>10,552</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219919D" w14:textId="77777777" w:rsidR="002C2242" w:rsidRPr="00A43212" w:rsidRDefault="002C2242" w:rsidP="00651606">
            <w:pPr>
              <w:rPr>
                <w:rFonts w:ascii="Times" w:hAnsi="Times" w:cs="Times"/>
              </w:rPr>
            </w:pPr>
            <w:r w:rsidRPr="00A43212">
              <w:rPr>
                <w:rFonts w:ascii="Times" w:hAnsi="Times" w:cs="Times"/>
              </w:rPr>
              <w:t>22,630</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F40614" w14:textId="0F1FC61B" w:rsidR="002C2242" w:rsidRPr="00A43212" w:rsidRDefault="00BE6A3D" w:rsidP="00651606">
            <w:pPr>
              <w:rPr>
                <w:rFonts w:ascii="Times" w:hAnsi="Times" w:cs="Times"/>
              </w:rPr>
            </w:pPr>
            <w:r>
              <w:rPr>
                <w:rFonts w:ascii="Times" w:hAnsi="Times" w:cs="Times"/>
              </w:rPr>
              <w:t>2,000</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9A297F" w14:textId="495E472A" w:rsidR="002C2242" w:rsidRPr="00A43212" w:rsidRDefault="00BE6A3D" w:rsidP="00651606">
            <w:pPr>
              <w:rPr>
                <w:rFonts w:ascii="Times" w:hAnsi="Times" w:cs="Times"/>
                <w:b/>
                <w:bCs/>
              </w:rPr>
            </w:pPr>
            <w:r>
              <w:rPr>
                <w:rFonts w:ascii="Times" w:hAnsi="Times" w:cs="Times"/>
                <w:b/>
                <w:bCs/>
              </w:rPr>
              <w:t>62,133</w:t>
            </w:r>
          </w:p>
        </w:tc>
      </w:tr>
      <w:tr w:rsidR="00D20D46" w:rsidRPr="00A43212" w14:paraId="68E555DB" w14:textId="77777777" w:rsidTr="00D20D46">
        <w:trPr>
          <w:trHeight w:val="212"/>
        </w:trPr>
        <w:tc>
          <w:tcPr>
            <w:tcW w:w="10820" w:type="dxa"/>
            <w:gridSpan w:val="8"/>
            <w:vAlign w:val="bottom"/>
            <w:hideMark/>
          </w:tcPr>
          <w:p w14:paraId="00E374FA" w14:textId="77777777" w:rsidR="004C205F" w:rsidRDefault="00D20D46" w:rsidP="00651606">
            <w:pPr>
              <w:rPr>
                <w:rFonts w:ascii="Times" w:hAnsi="Times" w:cs="Times"/>
                <w:color w:val="000000"/>
                <w:sz w:val="22"/>
                <w:szCs w:val="22"/>
              </w:rPr>
            </w:pPr>
            <w:r w:rsidRPr="00A43212">
              <w:rPr>
                <w:rFonts w:ascii="Times" w:hAnsi="Times" w:cs="Times"/>
                <w:color w:val="000000"/>
                <w:sz w:val="22"/>
                <w:szCs w:val="22"/>
              </w:rPr>
              <w:t>¹Salary is to support employee for 0.</w:t>
            </w:r>
            <w:r w:rsidR="004C205F">
              <w:rPr>
                <w:rFonts w:ascii="Times" w:hAnsi="Times" w:cs="Times"/>
                <w:color w:val="000000"/>
                <w:sz w:val="22"/>
                <w:szCs w:val="22"/>
              </w:rPr>
              <w:t>60</w:t>
            </w:r>
            <w:r w:rsidRPr="00A43212">
              <w:rPr>
                <w:rFonts w:ascii="Times" w:hAnsi="Times" w:cs="Times"/>
                <w:color w:val="000000"/>
                <w:sz w:val="22"/>
                <w:szCs w:val="22"/>
              </w:rPr>
              <w:t xml:space="preserve"> FTE of </w:t>
            </w:r>
            <w:r w:rsidR="004C205F">
              <w:rPr>
                <w:rFonts w:ascii="Times" w:hAnsi="Times" w:cs="Times"/>
                <w:color w:val="000000"/>
                <w:sz w:val="22"/>
                <w:szCs w:val="22"/>
              </w:rPr>
              <w:t>9</w:t>
            </w:r>
            <w:r w:rsidRPr="00A43212">
              <w:rPr>
                <w:rFonts w:ascii="Times" w:hAnsi="Times" w:cs="Times"/>
                <w:color w:val="000000"/>
                <w:sz w:val="22"/>
                <w:szCs w:val="22"/>
              </w:rPr>
              <w:t xml:space="preserve"> months at Paulitz lab, for 0.</w:t>
            </w:r>
            <w:r w:rsidR="004C205F">
              <w:rPr>
                <w:rFonts w:ascii="Times" w:hAnsi="Times" w:cs="Times"/>
                <w:color w:val="000000"/>
                <w:sz w:val="22"/>
                <w:szCs w:val="22"/>
              </w:rPr>
              <w:t>84</w:t>
            </w:r>
            <w:r w:rsidRPr="00A43212">
              <w:rPr>
                <w:rFonts w:ascii="Times" w:hAnsi="Times" w:cs="Times"/>
                <w:color w:val="000000"/>
                <w:sz w:val="22"/>
                <w:szCs w:val="22"/>
              </w:rPr>
              <w:t xml:space="preserve"> FTE</w:t>
            </w:r>
            <w:r w:rsidR="004C205F">
              <w:rPr>
                <w:rFonts w:ascii="Times" w:hAnsi="Times" w:cs="Times"/>
                <w:color w:val="000000"/>
                <w:sz w:val="22"/>
                <w:szCs w:val="22"/>
              </w:rPr>
              <w:t xml:space="preserve"> for 1 month</w:t>
            </w:r>
            <w:r w:rsidRPr="00A43212">
              <w:rPr>
                <w:rFonts w:ascii="Times" w:hAnsi="Times" w:cs="Times"/>
                <w:color w:val="FF0000"/>
                <w:sz w:val="22"/>
                <w:szCs w:val="22"/>
              </w:rPr>
              <w:t xml:space="preserve"> </w:t>
            </w:r>
            <w:r w:rsidRPr="00A43212">
              <w:rPr>
                <w:rFonts w:ascii="Times" w:hAnsi="Times" w:cs="Times"/>
                <w:color w:val="000000"/>
                <w:sz w:val="22"/>
                <w:szCs w:val="22"/>
              </w:rPr>
              <w:t>at Gleason's lab,</w:t>
            </w:r>
          </w:p>
          <w:p w14:paraId="776E98B5" w14:textId="5AD1338A" w:rsidR="00D20D46" w:rsidRPr="00A43212" w:rsidRDefault="00D20D46" w:rsidP="004C205F">
            <w:pPr>
              <w:rPr>
                <w:rFonts w:ascii="Times" w:hAnsi="Times" w:cs="Times"/>
                <w:sz w:val="22"/>
                <w:szCs w:val="22"/>
              </w:rPr>
            </w:pPr>
            <w:r w:rsidRPr="00A43212">
              <w:rPr>
                <w:rFonts w:ascii="Times" w:hAnsi="Times" w:cs="Times"/>
                <w:color w:val="000000"/>
                <w:sz w:val="22"/>
                <w:szCs w:val="22"/>
              </w:rPr>
              <w:t xml:space="preserve"> and for 0.</w:t>
            </w:r>
            <w:r w:rsidR="004C205F">
              <w:rPr>
                <w:rFonts w:ascii="Times" w:hAnsi="Times" w:cs="Times"/>
                <w:color w:val="000000"/>
                <w:sz w:val="22"/>
                <w:szCs w:val="22"/>
              </w:rPr>
              <w:t>36</w:t>
            </w:r>
            <w:r w:rsidRPr="00A43212">
              <w:rPr>
                <w:rFonts w:ascii="Times" w:hAnsi="Times" w:cs="Times"/>
                <w:color w:val="000000"/>
                <w:sz w:val="22"/>
                <w:szCs w:val="22"/>
              </w:rPr>
              <w:t xml:space="preserve"> FTE </w:t>
            </w:r>
            <w:r w:rsidR="004C205F">
              <w:rPr>
                <w:rFonts w:ascii="Times" w:hAnsi="Times" w:cs="Times"/>
                <w:color w:val="000000"/>
                <w:sz w:val="22"/>
                <w:szCs w:val="22"/>
              </w:rPr>
              <w:t xml:space="preserve">for 3 months </w:t>
            </w:r>
            <w:r w:rsidRPr="00A43212">
              <w:rPr>
                <w:rFonts w:ascii="Times" w:hAnsi="Times" w:cs="Times"/>
                <w:color w:val="000000"/>
                <w:sz w:val="22"/>
                <w:szCs w:val="22"/>
              </w:rPr>
              <w:t>at Griffin's lab.</w:t>
            </w:r>
          </w:p>
        </w:tc>
      </w:tr>
      <w:tr w:rsidR="00D20D46" w:rsidRPr="00A43212" w14:paraId="5CF0C82B" w14:textId="77777777" w:rsidTr="00D20D46">
        <w:trPr>
          <w:trHeight w:val="212"/>
        </w:trPr>
        <w:tc>
          <w:tcPr>
            <w:tcW w:w="10820" w:type="dxa"/>
            <w:gridSpan w:val="8"/>
            <w:vAlign w:val="bottom"/>
            <w:hideMark/>
          </w:tcPr>
          <w:p w14:paraId="411BA75F" w14:textId="77777777" w:rsidR="00D20D46" w:rsidRPr="00A43212" w:rsidRDefault="00D20D46" w:rsidP="00651606">
            <w:pPr>
              <w:rPr>
                <w:rFonts w:ascii="Times" w:hAnsi="Times" w:cs="Times"/>
                <w:sz w:val="22"/>
                <w:szCs w:val="22"/>
              </w:rPr>
            </w:pPr>
            <w:r w:rsidRPr="00A43212">
              <w:rPr>
                <w:rFonts w:ascii="Times" w:hAnsi="Times" w:cs="Times"/>
                <w:sz w:val="22"/>
                <w:szCs w:val="22"/>
              </w:rPr>
              <w:t>²Benefits for Post-Doc/Research Associate and graduate student are 32.4% and 15.4% of salary respectively</w:t>
            </w:r>
          </w:p>
        </w:tc>
      </w:tr>
    </w:tbl>
    <w:p w14:paraId="5346B182" w14:textId="5A14A43D" w:rsidR="003E2CB8" w:rsidRPr="00A43212" w:rsidRDefault="003E2CB8">
      <w:pPr>
        <w:rPr>
          <w:rFonts w:ascii="Times" w:hAnsi="Times" w:cs="Times"/>
        </w:rPr>
      </w:pPr>
    </w:p>
    <w:p w14:paraId="3A1DB13B" w14:textId="77777777" w:rsidR="001F3B20" w:rsidRPr="00A43212" w:rsidRDefault="001F3B20" w:rsidP="001F3B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cs="Times"/>
          <w:b/>
        </w:rPr>
      </w:pPr>
      <w:r w:rsidRPr="00A43212">
        <w:rPr>
          <w:rFonts w:ascii="Times" w:hAnsi="Times" w:cs="Times"/>
          <w:b/>
        </w:rPr>
        <w:t>Anticipated Total Requests in Coming Years:</w:t>
      </w:r>
      <w:r w:rsidRPr="00A43212">
        <w:rPr>
          <w:rFonts w:ascii="Times" w:hAnsi="Times" w:cs="Times"/>
          <w:b/>
        </w:rPr>
        <w:tab/>
      </w:r>
      <w:r w:rsidRPr="00A43212">
        <w:rPr>
          <w:rFonts w:ascii="Times" w:hAnsi="Times" w:cs="Times"/>
          <w:b/>
        </w:rPr>
        <w:tab/>
      </w:r>
      <w:r w:rsidRPr="00A43212">
        <w:rPr>
          <w:rFonts w:ascii="Times" w:hAnsi="Times" w:cs="Times"/>
          <w:b/>
        </w:rPr>
        <w:tab/>
      </w:r>
      <w:r w:rsidRPr="00A43212">
        <w:rPr>
          <w:rFonts w:ascii="Times" w:hAnsi="Times" w:cs="Times"/>
          <w:b/>
        </w:rPr>
        <w:tab/>
      </w:r>
      <w:r w:rsidRPr="00A43212">
        <w:rPr>
          <w:rFonts w:ascii="Times" w:hAnsi="Times" w:cs="Times"/>
          <w:b/>
        </w:rPr>
        <w:tab/>
        <w:t>2024-2025: $0</w:t>
      </w:r>
    </w:p>
    <w:p w14:paraId="64ED9418" w14:textId="5DB4AFDC" w:rsidR="003E2CB8" w:rsidRPr="00A43212" w:rsidRDefault="003E2CB8">
      <w:pPr>
        <w:rPr>
          <w:rFonts w:ascii="Times" w:hAnsi="Times" w:cs="Times"/>
        </w:rPr>
      </w:pPr>
    </w:p>
    <w:p w14:paraId="77CB717F" w14:textId="52CE0887" w:rsidR="003E2CB8" w:rsidRPr="00A43212" w:rsidRDefault="003E2CB8">
      <w:pPr>
        <w:rPr>
          <w:rFonts w:ascii="Times" w:hAnsi="Times" w:cs="Times"/>
        </w:rPr>
      </w:pPr>
    </w:p>
    <w:p w14:paraId="4529F264" w14:textId="290488DB" w:rsidR="003E2CB8" w:rsidRPr="00A43212" w:rsidRDefault="003E2CB8" w:rsidP="003E2CB8">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rPr>
          <w:rFonts w:ascii="Times" w:hAnsi="Times" w:cs="Times"/>
        </w:rPr>
      </w:pPr>
      <w:r w:rsidRPr="00A43212">
        <w:rPr>
          <w:rFonts w:ascii="Times" w:hAnsi="Times" w:cs="Times"/>
          <w:b/>
        </w:rPr>
        <w:t>Other Support of Project, Anticipated Supporting Grant Applications:</w:t>
      </w:r>
      <w:r w:rsidRPr="00A43212">
        <w:rPr>
          <w:rFonts w:ascii="Times" w:hAnsi="Times" w:cs="Times"/>
        </w:rPr>
        <w:t xml:space="preserve"> NA</w:t>
      </w:r>
    </w:p>
    <w:p w14:paraId="6B9B0BA0" w14:textId="3619DFB4" w:rsidR="003E2CB8" w:rsidRPr="00A43212" w:rsidRDefault="003E2CB8">
      <w:pPr>
        <w:rPr>
          <w:rFonts w:ascii="Times" w:hAnsi="Times" w:cs="Times"/>
        </w:rPr>
      </w:pPr>
    </w:p>
    <w:p w14:paraId="6B6DDA16" w14:textId="77777777" w:rsidR="003E2CB8" w:rsidRPr="00A43212" w:rsidRDefault="003E2CB8">
      <w:pPr>
        <w:rPr>
          <w:rFonts w:ascii="Times" w:hAnsi="Times" w:cs="Times"/>
        </w:rPr>
      </w:pPr>
    </w:p>
    <w:p w14:paraId="158C262A" w14:textId="77777777" w:rsidR="00A8488E" w:rsidRPr="00A43212" w:rsidRDefault="00A8488E">
      <w:pPr>
        <w:rPr>
          <w:rFonts w:ascii="Times" w:hAnsi="Times" w:cs="Times"/>
        </w:rPr>
      </w:pPr>
    </w:p>
    <w:p w14:paraId="2CD71516" w14:textId="77777777" w:rsidR="00F94694" w:rsidRPr="00A43212" w:rsidRDefault="00F94694">
      <w:pPr>
        <w:rPr>
          <w:rFonts w:ascii="Times" w:hAnsi="Times" w:cs="Times"/>
          <w:b/>
          <w:bCs/>
          <w:u w:val="single"/>
        </w:rPr>
      </w:pPr>
    </w:p>
    <w:p w14:paraId="000E0960" w14:textId="77777777" w:rsidR="00F94694" w:rsidRPr="00A43212" w:rsidRDefault="00F94694">
      <w:pPr>
        <w:rPr>
          <w:rFonts w:ascii="Times" w:hAnsi="Times" w:cs="Times"/>
          <w:b/>
          <w:bCs/>
          <w:u w:val="single"/>
        </w:rPr>
      </w:pPr>
    </w:p>
    <w:p w14:paraId="0EA1D5DF" w14:textId="77777777" w:rsidR="00301264" w:rsidRPr="00A43212" w:rsidRDefault="00301264">
      <w:pPr>
        <w:rPr>
          <w:rFonts w:ascii="Times" w:hAnsi="Times" w:cs="Times"/>
          <w:b/>
          <w:bCs/>
          <w:u w:val="single"/>
        </w:rPr>
      </w:pPr>
    </w:p>
    <w:p w14:paraId="33A0475D" w14:textId="77777777" w:rsidR="00301264" w:rsidRPr="00A43212" w:rsidRDefault="00301264">
      <w:pPr>
        <w:rPr>
          <w:rFonts w:ascii="Times" w:hAnsi="Times" w:cs="Times"/>
          <w:b/>
          <w:bCs/>
          <w:u w:val="single"/>
        </w:rPr>
      </w:pPr>
    </w:p>
    <w:p w14:paraId="401BBC49" w14:textId="77777777" w:rsidR="00301264" w:rsidRPr="00A43212" w:rsidRDefault="00301264">
      <w:pPr>
        <w:rPr>
          <w:rFonts w:ascii="Times" w:hAnsi="Times" w:cs="Times"/>
          <w:b/>
          <w:bCs/>
          <w:u w:val="single"/>
        </w:rPr>
      </w:pPr>
    </w:p>
    <w:p w14:paraId="0DF75CFA" w14:textId="77777777" w:rsidR="00301264" w:rsidRPr="00A43212" w:rsidRDefault="00301264">
      <w:pPr>
        <w:rPr>
          <w:rFonts w:ascii="Times" w:hAnsi="Times" w:cs="Times"/>
          <w:b/>
          <w:bCs/>
          <w:u w:val="single"/>
        </w:rPr>
      </w:pPr>
    </w:p>
    <w:p w14:paraId="11A489AC" w14:textId="77777777" w:rsidR="00211E61" w:rsidRPr="00A43212" w:rsidRDefault="00211E61">
      <w:pPr>
        <w:rPr>
          <w:rFonts w:ascii="Times" w:hAnsi="Times" w:cs="Times"/>
          <w:b/>
          <w:bCs/>
          <w:u w:val="single"/>
        </w:rPr>
      </w:pPr>
    </w:p>
    <w:p w14:paraId="705749FD" w14:textId="7221B187" w:rsidR="003E2CB8" w:rsidRPr="00A43212" w:rsidRDefault="003E2CB8">
      <w:pPr>
        <w:rPr>
          <w:rFonts w:ascii="Times" w:hAnsi="Times" w:cs="Times"/>
        </w:rPr>
      </w:pPr>
      <w:r w:rsidRPr="00BE6A3D">
        <w:rPr>
          <w:rFonts w:ascii="Times" w:hAnsi="Times" w:cs="Times"/>
          <w:b/>
          <w:bCs/>
          <w:u w:val="single"/>
        </w:rPr>
        <w:t>Progress Report</w:t>
      </w:r>
      <w:r w:rsidR="00716FF1" w:rsidRPr="00BE6A3D">
        <w:rPr>
          <w:rFonts w:ascii="Times" w:hAnsi="Times" w:cs="Times"/>
        </w:rPr>
        <w:t>:</w:t>
      </w:r>
      <w:r w:rsidRPr="00A43212">
        <w:rPr>
          <w:rFonts w:ascii="Times" w:hAnsi="Times" w:cs="Times"/>
        </w:rPr>
        <w:t xml:space="preserve"> (one page or less)</w:t>
      </w:r>
    </w:p>
    <w:p w14:paraId="27E77B37" w14:textId="766EB1C3" w:rsidR="003E2CB8" w:rsidRPr="00A43212" w:rsidRDefault="003E2CB8">
      <w:pPr>
        <w:rPr>
          <w:rFonts w:ascii="Times" w:hAnsi="Times" w:cs="Times"/>
        </w:rPr>
      </w:pPr>
    </w:p>
    <w:p w14:paraId="1E804FC4" w14:textId="0AF540FC" w:rsidR="00211E61" w:rsidRPr="00A43212" w:rsidRDefault="00211E61" w:rsidP="00211E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cs="Times"/>
          <w:bCs/>
        </w:rPr>
      </w:pPr>
      <w:r w:rsidRPr="00A43212">
        <w:rPr>
          <w:rFonts w:ascii="Times" w:hAnsi="Times" w:cs="Times"/>
        </w:rPr>
        <w:tab/>
      </w:r>
      <w:r w:rsidR="007977E6" w:rsidRPr="00A43212">
        <w:rPr>
          <w:rFonts w:ascii="Times" w:hAnsi="Times" w:cs="Times"/>
        </w:rPr>
        <w:t xml:space="preserve">The goal of this project is to identify the soil physical, chemical, and biological properties that contribute towards increased potato yields in virgin soils. To accomplish this goal, </w:t>
      </w:r>
      <w:r w:rsidR="0061114B" w:rsidRPr="00A43212">
        <w:rPr>
          <w:rFonts w:ascii="Times" w:hAnsi="Times" w:cs="Times"/>
        </w:rPr>
        <w:t xml:space="preserve">we collected </w:t>
      </w:r>
      <w:r w:rsidRPr="00A43212">
        <w:rPr>
          <w:rFonts w:ascii="Times" w:hAnsi="Times" w:cs="Times"/>
        </w:rPr>
        <w:t xml:space="preserve">soil samples from </w:t>
      </w:r>
      <w:r w:rsidR="0061114B" w:rsidRPr="00A43212">
        <w:rPr>
          <w:rFonts w:ascii="Times" w:hAnsi="Times" w:cs="Times"/>
        </w:rPr>
        <w:t>a</w:t>
      </w:r>
      <w:r w:rsidR="003C0FE6" w:rsidRPr="00A43212">
        <w:rPr>
          <w:rFonts w:ascii="Times" w:hAnsi="Times" w:cs="Times"/>
          <w:bCs/>
        </w:rPr>
        <w:t xml:space="preserve"> total of</w:t>
      </w:r>
      <w:r w:rsidRPr="00A43212">
        <w:rPr>
          <w:rFonts w:ascii="Times" w:hAnsi="Times" w:cs="Times"/>
          <w:bCs/>
        </w:rPr>
        <w:t xml:space="preserve"> 76 fields including</w:t>
      </w:r>
      <w:r w:rsidR="003C0FE6" w:rsidRPr="00A43212">
        <w:rPr>
          <w:rFonts w:ascii="Times" w:hAnsi="Times" w:cs="Times"/>
          <w:bCs/>
        </w:rPr>
        <w:t xml:space="preserve"> 22 </w:t>
      </w:r>
      <w:r w:rsidRPr="00A43212">
        <w:rPr>
          <w:rFonts w:ascii="Times" w:hAnsi="Times" w:cs="Times"/>
          <w:bCs/>
        </w:rPr>
        <w:t xml:space="preserve">from </w:t>
      </w:r>
      <w:r w:rsidR="00683747">
        <w:rPr>
          <w:rFonts w:ascii="Times" w:hAnsi="Times" w:cs="Times"/>
          <w:bCs/>
        </w:rPr>
        <w:t xml:space="preserve">the </w:t>
      </w:r>
      <w:r w:rsidRPr="00A43212">
        <w:rPr>
          <w:rFonts w:ascii="Times" w:hAnsi="Times" w:cs="Times"/>
          <w:bCs/>
        </w:rPr>
        <w:t xml:space="preserve">2021 </w:t>
      </w:r>
      <w:r w:rsidR="003C0FE6" w:rsidRPr="00A43212">
        <w:rPr>
          <w:rFonts w:ascii="Times" w:hAnsi="Times" w:cs="Times"/>
          <w:bCs/>
        </w:rPr>
        <w:t xml:space="preserve">and 54 </w:t>
      </w:r>
      <w:r w:rsidRPr="00A43212">
        <w:rPr>
          <w:rFonts w:ascii="Times" w:hAnsi="Times" w:cs="Times"/>
          <w:bCs/>
        </w:rPr>
        <w:t xml:space="preserve">from </w:t>
      </w:r>
      <w:r w:rsidR="00683747">
        <w:rPr>
          <w:rFonts w:ascii="Times" w:hAnsi="Times" w:cs="Times"/>
          <w:bCs/>
        </w:rPr>
        <w:t xml:space="preserve">the </w:t>
      </w:r>
      <w:r w:rsidRPr="00A43212">
        <w:rPr>
          <w:rFonts w:ascii="Times" w:hAnsi="Times" w:cs="Times"/>
          <w:bCs/>
        </w:rPr>
        <w:t>2022 growing season</w:t>
      </w:r>
      <w:r w:rsidR="00683747">
        <w:rPr>
          <w:rFonts w:ascii="Times" w:hAnsi="Times" w:cs="Times"/>
          <w:bCs/>
        </w:rPr>
        <w:t>s</w:t>
      </w:r>
      <w:r w:rsidRPr="00A43212">
        <w:rPr>
          <w:rFonts w:ascii="Times" w:hAnsi="Times" w:cs="Times"/>
          <w:bCs/>
        </w:rPr>
        <w:t xml:space="preserve">. Those </w:t>
      </w:r>
      <w:r w:rsidR="003C0FE6" w:rsidRPr="00A43212">
        <w:rPr>
          <w:rFonts w:ascii="Times" w:hAnsi="Times" w:cs="Times"/>
          <w:bCs/>
        </w:rPr>
        <w:t xml:space="preserve">fields </w:t>
      </w:r>
      <w:r w:rsidRPr="00A43212">
        <w:rPr>
          <w:rFonts w:ascii="Times" w:hAnsi="Times" w:cs="Times"/>
          <w:bCs/>
        </w:rPr>
        <w:t xml:space="preserve">include </w:t>
      </w:r>
      <w:r w:rsidR="003C0FE6" w:rsidRPr="00A43212">
        <w:rPr>
          <w:rFonts w:ascii="Times" w:hAnsi="Times" w:cs="Times"/>
          <w:bCs/>
        </w:rPr>
        <w:t xml:space="preserve">virgin (n= </w:t>
      </w:r>
      <w:r w:rsidR="004F34F3" w:rsidRPr="00A43212">
        <w:rPr>
          <w:rFonts w:ascii="Times" w:hAnsi="Times" w:cs="Times"/>
          <w:bCs/>
        </w:rPr>
        <w:t>30</w:t>
      </w:r>
      <w:r w:rsidR="003C0FE6" w:rsidRPr="00A43212">
        <w:rPr>
          <w:rFonts w:ascii="Times" w:hAnsi="Times" w:cs="Times"/>
          <w:bCs/>
        </w:rPr>
        <w:t>), non-virgin (n=</w:t>
      </w:r>
      <w:r w:rsidR="004F34F3" w:rsidRPr="00A43212">
        <w:rPr>
          <w:rFonts w:ascii="Times" w:hAnsi="Times" w:cs="Times"/>
          <w:bCs/>
        </w:rPr>
        <w:t>30</w:t>
      </w:r>
      <w:r w:rsidR="003C0FE6" w:rsidRPr="00A43212">
        <w:rPr>
          <w:rFonts w:ascii="Times" w:hAnsi="Times" w:cs="Times"/>
          <w:bCs/>
        </w:rPr>
        <w:t xml:space="preserve">), and native (n= 16) soils </w:t>
      </w:r>
      <w:r w:rsidRPr="00A43212">
        <w:rPr>
          <w:rFonts w:ascii="Times" w:hAnsi="Times" w:cs="Times"/>
          <w:bCs/>
        </w:rPr>
        <w:t>collected from</w:t>
      </w:r>
      <w:r w:rsidR="003C0FE6" w:rsidRPr="00A43212">
        <w:rPr>
          <w:rFonts w:ascii="Times" w:hAnsi="Times" w:cs="Times"/>
          <w:bCs/>
        </w:rPr>
        <w:t xml:space="preserve"> Columbia Basin (n=</w:t>
      </w:r>
      <w:r w:rsidR="00A50661" w:rsidRPr="00A43212">
        <w:rPr>
          <w:rFonts w:ascii="Times" w:hAnsi="Times" w:cs="Times"/>
          <w:bCs/>
        </w:rPr>
        <w:t>51</w:t>
      </w:r>
      <w:r w:rsidR="003C0FE6" w:rsidRPr="00A43212">
        <w:rPr>
          <w:rFonts w:ascii="Times" w:hAnsi="Times" w:cs="Times"/>
          <w:bCs/>
        </w:rPr>
        <w:t>) and Skagit Valley (n=</w:t>
      </w:r>
      <w:r w:rsidR="004F34F3" w:rsidRPr="00A43212">
        <w:rPr>
          <w:rFonts w:ascii="Times" w:hAnsi="Times" w:cs="Times"/>
          <w:bCs/>
        </w:rPr>
        <w:t>25</w:t>
      </w:r>
      <w:r w:rsidR="003C0FE6" w:rsidRPr="00A43212">
        <w:rPr>
          <w:rFonts w:ascii="Times" w:hAnsi="Times" w:cs="Times"/>
          <w:bCs/>
        </w:rPr>
        <w:t>)</w:t>
      </w:r>
      <w:r w:rsidRPr="00A43212">
        <w:rPr>
          <w:rFonts w:ascii="Times" w:hAnsi="Times" w:cs="Times"/>
          <w:bCs/>
        </w:rPr>
        <w:t xml:space="preserve">. The cropping history of each field was obtained from the growers. The collected soil was thoroughly mixed and used to characterize soil physical, chemical, and biological properties. Potato performance in virgin and non-virgin soils was evaluated in microplots and with yield data collected from growers who grew potatoes in each field. </w:t>
      </w:r>
    </w:p>
    <w:p w14:paraId="4AB3574C" w14:textId="77AB5FC0" w:rsidR="00BA31EE" w:rsidRPr="00786235" w:rsidRDefault="00BA31EE" w:rsidP="00786235">
      <w:pPr>
        <w:ind w:firstLine="720"/>
        <w:rPr>
          <w:rFonts w:ascii="Times" w:hAnsi="Times" w:cs="Times"/>
          <w:bCs/>
        </w:rPr>
      </w:pPr>
      <w:r w:rsidRPr="00A43212">
        <w:rPr>
          <w:rFonts w:ascii="Times" w:hAnsi="Times" w:cs="Times"/>
          <w:bCs/>
        </w:rPr>
        <w:t>Drs. Paulitz, Griffin LaHue, Gleason, and Frost are characterizing the soil physical, chemical, and biological properties of the sampled soils</w:t>
      </w:r>
      <w:r w:rsidR="003350E6" w:rsidRPr="00A43212">
        <w:rPr>
          <w:rFonts w:ascii="Times" w:hAnsi="Times" w:cs="Times"/>
          <w:bCs/>
        </w:rPr>
        <w:t xml:space="preserve"> collected in 2021 and 2022. DNA extraction </w:t>
      </w:r>
      <w:r w:rsidR="00CC09D8" w:rsidRPr="00A43212">
        <w:rPr>
          <w:rFonts w:ascii="Times" w:hAnsi="Times" w:cs="Times"/>
          <w:bCs/>
        </w:rPr>
        <w:t xml:space="preserve">from bulk soil was completed using </w:t>
      </w:r>
      <w:proofErr w:type="spellStart"/>
      <w:r w:rsidR="00CC09D8" w:rsidRPr="00A43212">
        <w:rPr>
          <w:rFonts w:ascii="Times" w:hAnsi="Times" w:cs="Times"/>
          <w:bCs/>
        </w:rPr>
        <w:t>PowerSoil</w:t>
      </w:r>
      <w:proofErr w:type="spellEnd"/>
      <w:r w:rsidR="00CC09D8" w:rsidRPr="00A43212">
        <w:rPr>
          <w:rFonts w:ascii="Times" w:hAnsi="Times" w:cs="Times"/>
          <w:bCs/>
        </w:rPr>
        <w:t xml:space="preserve"> Pro DNA extraction kits. Also, samples from potato rhizosphere, roots and bulk soil</w:t>
      </w:r>
      <w:r w:rsidR="00E24787" w:rsidRPr="00A43212">
        <w:rPr>
          <w:rFonts w:ascii="Times" w:hAnsi="Times" w:cs="Times"/>
          <w:bCs/>
        </w:rPr>
        <w:t>s</w:t>
      </w:r>
      <w:r w:rsidR="00CC09D8" w:rsidRPr="00A43212">
        <w:rPr>
          <w:rFonts w:ascii="Times" w:hAnsi="Times" w:cs="Times"/>
          <w:bCs/>
        </w:rPr>
        <w:t xml:space="preserve"> w</w:t>
      </w:r>
      <w:r w:rsidR="00E24787" w:rsidRPr="00A43212">
        <w:rPr>
          <w:rFonts w:ascii="Times" w:hAnsi="Times" w:cs="Times"/>
          <w:bCs/>
        </w:rPr>
        <w:t>ere</w:t>
      </w:r>
      <w:r w:rsidR="00CC09D8" w:rsidRPr="00A43212">
        <w:rPr>
          <w:rFonts w:ascii="Times" w:hAnsi="Times" w:cs="Times"/>
          <w:bCs/>
        </w:rPr>
        <w:t xml:space="preserve"> collected during </w:t>
      </w:r>
      <w:r w:rsidR="00B01E46" w:rsidRPr="00A43212">
        <w:rPr>
          <w:rFonts w:ascii="Times" w:hAnsi="Times" w:cs="Times"/>
          <w:bCs/>
        </w:rPr>
        <w:t>mid-July</w:t>
      </w:r>
      <w:r w:rsidR="00CC09D8" w:rsidRPr="00A43212">
        <w:rPr>
          <w:rFonts w:ascii="Times" w:hAnsi="Times" w:cs="Times"/>
          <w:bCs/>
        </w:rPr>
        <w:t xml:space="preserve"> </w:t>
      </w:r>
      <w:r w:rsidR="00E24787" w:rsidRPr="00A43212">
        <w:rPr>
          <w:rFonts w:ascii="Times" w:hAnsi="Times" w:cs="Times"/>
          <w:bCs/>
        </w:rPr>
        <w:t xml:space="preserve">and </w:t>
      </w:r>
      <w:proofErr w:type="spellStart"/>
      <w:r w:rsidR="00CC09D8" w:rsidRPr="00A43212">
        <w:rPr>
          <w:rFonts w:ascii="Times" w:hAnsi="Times" w:cs="Times"/>
          <w:bCs/>
        </w:rPr>
        <w:t>tuberosphere</w:t>
      </w:r>
      <w:proofErr w:type="spellEnd"/>
      <w:r w:rsidR="00CC09D8" w:rsidRPr="00A43212">
        <w:rPr>
          <w:rFonts w:ascii="Times" w:hAnsi="Times" w:cs="Times"/>
          <w:bCs/>
        </w:rPr>
        <w:t xml:space="preserve"> samples were collected from the tubers at the time of harvest for field season 2022. </w:t>
      </w:r>
      <w:r w:rsidR="00E24787" w:rsidRPr="00A43212">
        <w:rPr>
          <w:rFonts w:ascii="Times" w:hAnsi="Times" w:cs="Times"/>
          <w:bCs/>
        </w:rPr>
        <w:t xml:space="preserve">DNA extraction has been completed and will be sent to </w:t>
      </w:r>
      <w:r w:rsidR="00683747">
        <w:rPr>
          <w:rFonts w:ascii="Times" w:hAnsi="Times" w:cs="Times"/>
          <w:bCs/>
        </w:rPr>
        <w:t xml:space="preserve">the </w:t>
      </w:r>
      <w:r w:rsidR="00E24787" w:rsidRPr="00A43212">
        <w:rPr>
          <w:rFonts w:ascii="Times" w:hAnsi="Times" w:cs="Times"/>
          <w:bCs/>
        </w:rPr>
        <w:t>University of Minnesota Genomics Center for amplicon sequencing (16s rRNA, ITS, 18sRNA) during January 2023. We decided to include the protist community analysis as well for 2022 season given the economic impact that protists</w:t>
      </w:r>
      <w:r w:rsidR="00A43212">
        <w:rPr>
          <w:rFonts w:ascii="Times" w:hAnsi="Times" w:cs="Times"/>
          <w:bCs/>
        </w:rPr>
        <w:t xml:space="preserve"> can cause in potato crops</w:t>
      </w:r>
      <w:r w:rsidR="00E24787" w:rsidRPr="00A43212">
        <w:rPr>
          <w:rFonts w:ascii="Times" w:hAnsi="Times" w:cs="Times"/>
          <w:bCs/>
        </w:rPr>
        <w:t xml:space="preserve">. </w:t>
      </w:r>
      <w:r w:rsidR="00FE2F13" w:rsidRPr="00A43212">
        <w:rPr>
          <w:rFonts w:ascii="Times" w:hAnsi="Times" w:cs="Times"/>
          <w:bCs/>
        </w:rPr>
        <w:t xml:space="preserve">A bioinformatics pipeline has been developed to preprocess and analyzed the sequenced data. </w:t>
      </w:r>
      <w:r w:rsidR="00E24787" w:rsidRPr="00A43212">
        <w:rPr>
          <w:rFonts w:ascii="Times" w:hAnsi="Times" w:cs="Times"/>
          <w:bCs/>
        </w:rPr>
        <w:t xml:space="preserve">Thus, obtained </w:t>
      </w:r>
      <w:r w:rsidR="00A43212">
        <w:rPr>
          <w:rFonts w:ascii="Times" w:hAnsi="Times" w:cs="Times"/>
          <w:bCs/>
        </w:rPr>
        <w:t xml:space="preserve">sequenced </w:t>
      </w:r>
      <w:r w:rsidR="00E24787" w:rsidRPr="00A43212">
        <w:rPr>
          <w:rFonts w:ascii="Times" w:hAnsi="Times" w:cs="Times"/>
          <w:bCs/>
        </w:rPr>
        <w:t xml:space="preserve">data will be further processed to understand the abundance and diversity of bacterial, fungal, nematode and protist community in three different types of soil. </w:t>
      </w:r>
      <w:r w:rsidR="00CC09D8" w:rsidRPr="00A43212">
        <w:rPr>
          <w:rFonts w:ascii="Times" w:hAnsi="Times" w:cs="Times"/>
          <w:bCs/>
        </w:rPr>
        <w:t xml:space="preserve">In addition, for </w:t>
      </w:r>
      <w:r w:rsidR="00E24787" w:rsidRPr="00A43212">
        <w:rPr>
          <w:rFonts w:ascii="Times" w:hAnsi="Times" w:cs="Times"/>
          <w:bCs/>
        </w:rPr>
        <w:t xml:space="preserve">the </w:t>
      </w:r>
      <w:r w:rsidR="00CC09D8" w:rsidRPr="00A43212">
        <w:rPr>
          <w:rFonts w:ascii="Times" w:hAnsi="Times" w:cs="Times"/>
          <w:bCs/>
        </w:rPr>
        <w:t xml:space="preserve">nematode community analysis, </w:t>
      </w:r>
      <w:r w:rsidR="00E24787" w:rsidRPr="00A43212">
        <w:rPr>
          <w:rFonts w:ascii="Times" w:hAnsi="Times" w:cs="Times"/>
          <w:bCs/>
        </w:rPr>
        <w:t xml:space="preserve">DNA extraction was </w:t>
      </w:r>
      <w:r w:rsidR="00B01E46" w:rsidRPr="00A43212">
        <w:rPr>
          <w:rFonts w:ascii="Times" w:hAnsi="Times" w:cs="Times"/>
          <w:bCs/>
        </w:rPr>
        <w:t xml:space="preserve">completed </w:t>
      </w:r>
      <w:r w:rsidR="00E24787" w:rsidRPr="00A43212">
        <w:rPr>
          <w:rFonts w:ascii="Times" w:hAnsi="Times" w:cs="Times"/>
          <w:bCs/>
        </w:rPr>
        <w:t>following nematode</w:t>
      </w:r>
      <w:r w:rsidR="00B01E46" w:rsidRPr="00A43212">
        <w:rPr>
          <w:rFonts w:ascii="Times" w:hAnsi="Times" w:cs="Times"/>
          <w:bCs/>
        </w:rPr>
        <w:t xml:space="preserve"> extraction </w:t>
      </w:r>
      <w:r w:rsidR="00E24787" w:rsidRPr="00A43212">
        <w:rPr>
          <w:rFonts w:ascii="Times" w:hAnsi="Times" w:cs="Times"/>
          <w:bCs/>
        </w:rPr>
        <w:t>from the bulk soil</w:t>
      </w:r>
      <w:r w:rsidR="00B01E46" w:rsidRPr="00A43212">
        <w:rPr>
          <w:rFonts w:ascii="Times" w:hAnsi="Times" w:cs="Times"/>
          <w:bCs/>
        </w:rPr>
        <w:t xml:space="preserve">. The nematode community analysis results are obtained for 2021 season. </w:t>
      </w:r>
      <w:r w:rsidR="00B01E46" w:rsidRPr="00A43212">
        <w:rPr>
          <w:rFonts w:ascii="Times" w:hAnsi="Times" w:cs="Times"/>
        </w:rPr>
        <w:t xml:space="preserve">There was a lot of nematode diversity between samples in the virgin and non-virgin sites. Many of the identified genera contained free-living nematodes. </w:t>
      </w:r>
      <w:r w:rsidR="00B01E46" w:rsidRPr="00A43212">
        <w:rPr>
          <w:rFonts w:ascii="Times" w:hAnsi="Times" w:cs="Times"/>
          <w:i/>
          <w:iCs/>
        </w:rPr>
        <w:t>Ditylenchus</w:t>
      </w:r>
      <w:r w:rsidR="00B01E46" w:rsidRPr="00A43212">
        <w:rPr>
          <w:rFonts w:ascii="Times" w:hAnsi="Times" w:cs="Times"/>
        </w:rPr>
        <w:t xml:space="preserve">, a genera of plant parasitic nematodes, was found in both virgin and non-virgin soil samples. </w:t>
      </w:r>
      <w:r w:rsidR="00E24787" w:rsidRPr="00A43212">
        <w:rPr>
          <w:rFonts w:ascii="Times" w:hAnsi="Times" w:cs="Times"/>
        </w:rPr>
        <w:t xml:space="preserve">In addition, for additional biological properties, </w:t>
      </w:r>
      <w:r w:rsidR="00E24787" w:rsidRPr="00A43212">
        <w:rPr>
          <w:rFonts w:ascii="Times" w:hAnsi="Times" w:cs="Times"/>
          <w:bCs/>
        </w:rPr>
        <w:t>the</w:t>
      </w:r>
      <w:r w:rsidR="00A509EC" w:rsidRPr="00A43212">
        <w:rPr>
          <w:rFonts w:ascii="Times" w:hAnsi="Times" w:cs="Times"/>
          <w:bCs/>
        </w:rPr>
        <w:t xml:space="preserve"> presence and abundance of major soil-borne pathogens of potato were </w:t>
      </w:r>
      <w:r w:rsidR="00E24787" w:rsidRPr="00A43212">
        <w:rPr>
          <w:rFonts w:ascii="Times" w:hAnsi="Times" w:cs="Times"/>
          <w:bCs/>
        </w:rPr>
        <w:t xml:space="preserve">quantified </w:t>
      </w:r>
      <w:r w:rsidR="00A509EC" w:rsidRPr="00A43212">
        <w:rPr>
          <w:rFonts w:ascii="Times" w:hAnsi="Times" w:cs="Times"/>
          <w:bCs/>
        </w:rPr>
        <w:t xml:space="preserve">with culture dependent methods. </w:t>
      </w:r>
      <w:r w:rsidR="00E24787" w:rsidRPr="00A43212">
        <w:rPr>
          <w:rFonts w:ascii="Times" w:hAnsi="Times" w:cs="Times"/>
        </w:rPr>
        <w:t xml:space="preserve">Major soil-borne pathogens like </w:t>
      </w:r>
      <w:r w:rsidR="00E24787" w:rsidRPr="00A43212">
        <w:rPr>
          <w:rFonts w:ascii="Times" w:hAnsi="Times" w:cs="Times"/>
          <w:i/>
          <w:iCs/>
        </w:rPr>
        <w:t>Fusarium</w:t>
      </w:r>
      <w:r w:rsidR="00E24787" w:rsidRPr="00A43212">
        <w:rPr>
          <w:rFonts w:ascii="Times" w:hAnsi="Times" w:cs="Times"/>
        </w:rPr>
        <w:t xml:space="preserve"> </w:t>
      </w:r>
      <w:proofErr w:type="spellStart"/>
      <w:proofErr w:type="gramStart"/>
      <w:r w:rsidR="00E24787" w:rsidRPr="00A43212">
        <w:rPr>
          <w:rFonts w:ascii="Times" w:hAnsi="Times" w:cs="Times"/>
        </w:rPr>
        <w:t>spp</w:t>
      </w:r>
      <w:proofErr w:type="spellEnd"/>
      <w:r w:rsidR="00E24787" w:rsidRPr="00A43212">
        <w:rPr>
          <w:rFonts w:ascii="Times" w:hAnsi="Times" w:cs="Times"/>
        </w:rPr>
        <w:t>,</w:t>
      </w:r>
      <w:r w:rsidR="00E66F1F">
        <w:rPr>
          <w:rFonts w:ascii="Times" w:hAnsi="Times" w:cs="Times"/>
        </w:rPr>
        <w:t>,</w:t>
      </w:r>
      <w:proofErr w:type="gramEnd"/>
      <w:r w:rsidR="00E24787" w:rsidRPr="00A43212">
        <w:rPr>
          <w:rFonts w:ascii="Times" w:hAnsi="Times" w:cs="Times"/>
        </w:rPr>
        <w:t xml:space="preserve"> </w:t>
      </w:r>
      <w:r w:rsidR="00E24787" w:rsidRPr="00A43212">
        <w:rPr>
          <w:rFonts w:ascii="Times" w:hAnsi="Times" w:cs="Times"/>
          <w:i/>
          <w:iCs/>
        </w:rPr>
        <w:t>Pythium</w:t>
      </w:r>
      <w:r w:rsidR="00E24787" w:rsidRPr="00A43212">
        <w:rPr>
          <w:rFonts w:ascii="Times" w:hAnsi="Times" w:cs="Times"/>
        </w:rPr>
        <w:t xml:space="preserve"> </w:t>
      </w:r>
      <w:proofErr w:type="spellStart"/>
      <w:r w:rsidR="00E24787" w:rsidRPr="00A43212">
        <w:rPr>
          <w:rFonts w:ascii="Times" w:hAnsi="Times" w:cs="Times"/>
        </w:rPr>
        <w:t>spp</w:t>
      </w:r>
      <w:proofErr w:type="spellEnd"/>
      <w:r w:rsidR="00E24787" w:rsidRPr="00A43212">
        <w:rPr>
          <w:rFonts w:ascii="Times" w:hAnsi="Times" w:cs="Times"/>
        </w:rPr>
        <w:t>,</w:t>
      </w:r>
      <w:r w:rsidR="00E66F1F">
        <w:rPr>
          <w:rFonts w:ascii="Times" w:hAnsi="Times" w:cs="Times"/>
        </w:rPr>
        <w:t>,</w:t>
      </w:r>
      <w:r w:rsidR="00E24787" w:rsidRPr="00A43212">
        <w:rPr>
          <w:rFonts w:ascii="Times" w:hAnsi="Times" w:cs="Times"/>
        </w:rPr>
        <w:t xml:space="preserve"> fungicide resistant strains of </w:t>
      </w:r>
      <w:r w:rsidR="00E24787" w:rsidRPr="00A43212">
        <w:rPr>
          <w:rFonts w:ascii="Times" w:hAnsi="Times" w:cs="Times"/>
          <w:i/>
          <w:iCs/>
        </w:rPr>
        <w:t>Pythium</w:t>
      </w:r>
      <w:r w:rsidR="00E24787" w:rsidRPr="00A43212">
        <w:rPr>
          <w:rFonts w:ascii="Times" w:hAnsi="Times" w:cs="Times"/>
        </w:rPr>
        <w:t xml:space="preserve"> </w:t>
      </w:r>
      <w:proofErr w:type="spellStart"/>
      <w:r w:rsidR="00E24787" w:rsidRPr="00A43212">
        <w:rPr>
          <w:rFonts w:ascii="Times" w:hAnsi="Times" w:cs="Times"/>
        </w:rPr>
        <w:t>spp</w:t>
      </w:r>
      <w:proofErr w:type="spellEnd"/>
      <w:r w:rsidR="00E24787" w:rsidRPr="00A43212">
        <w:rPr>
          <w:rFonts w:ascii="Times" w:hAnsi="Times" w:cs="Times"/>
        </w:rPr>
        <w:t>,</w:t>
      </w:r>
      <w:r w:rsidR="00E66F1F">
        <w:rPr>
          <w:rFonts w:ascii="Times" w:hAnsi="Times" w:cs="Times"/>
        </w:rPr>
        <w:t>,</w:t>
      </w:r>
      <w:r w:rsidR="00E24787" w:rsidRPr="00A43212">
        <w:rPr>
          <w:rFonts w:ascii="Times" w:hAnsi="Times" w:cs="Times"/>
        </w:rPr>
        <w:t xml:space="preserve"> </w:t>
      </w:r>
      <w:r w:rsidR="00E24787" w:rsidRPr="00A43212">
        <w:rPr>
          <w:rFonts w:ascii="Times" w:hAnsi="Times" w:cs="Times"/>
          <w:i/>
          <w:iCs/>
        </w:rPr>
        <w:t xml:space="preserve">Verticillium </w:t>
      </w:r>
      <w:proofErr w:type="spellStart"/>
      <w:r w:rsidR="00E24787" w:rsidRPr="00A43212">
        <w:rPr>
          <w:rFonts w:ascii="Times" w:hAnsi="Times" w:cs="Times"/>
          <w:i/>
          <w:iCs/>
        </w:rPr>
        <w:t>dahliae</w:t>
      </w:r>
      <w:proofErr w:type="spellEnd"/>
      <w:r w:rsidR="00E24787" w:rsidRPr="00A43212">
        <w:rPr>
          <w:rStyle w:val="Emphasis"/>
          <w:rFonts w:ascii="Times" w:hAnsi="Times" w:cs="Times"/>
          <w:color w:val="0E101A"/>
        </w:rPr>
        <w:t>,</w:t>
      </w:r>
      <w:r w:rsidR="00E24787" w:rsidRPr="00A43212">
        <w:rPr>
          <w:rFonts w:ascii="Times" w:hAnsi="Times" w:cs="Times"/>
        </w:rPr>
        <w:t> and </w:t>
      </w:r>
      <w:r w:rsidR="00E24787" w:rsidRPr="00A43212">
        <w:rPr>
          <w:rStyle w:val="Emphasis"/>
          <w:rFonts w:ascii="Times" w:hAnsi="Times" w:cs="Times"/>
          <w:color w:val="0E101A"/>
        </w:rPr>
        <w:t xml:space="preserve">Colletotrichum </w:t>
      </w:r>
      <w:proofErr w:type="spellStart"/>
      <w:r w:rsidR="00E24787" w:rsidRPr="00A43212">
        <w:rPr>
          <w:rStyle w:val="Emphasis"/>
          <w:rFonts w:ascii="Times" w:hAnsi="Times" w:cs="Times"/>
          <w:color w:val="0E101A"/>
        </w:rPr>
        <w:t>coccodes</w:t>
      </w:r>
      <w:proofErr w:type="spellEnd"/>
      <w:r w:rsidR="00E24787" w:rsidRPr="00A43212">
        <w:rPr>
          <w:rFonts w:ascii="Times" w:hAnsi="Times" w:cs="Times"/>
        </w:rPr>
        <w:t xml:space="preserve"> were detected using soil plating methods in both types of fields in </w:t>
      </w:r>
      <w:r w:rsidR="00FE2F13" w:rsidRPr="00A43212">
        <w:rPr>
          <w:rFonts w:ascii="Times" w:hAnsi="Times" w:cs="Times"/>
        </w:rPr>
        <w:t xml:space="preserve">samples collected in 2021. </w:t>
      </w:r>
      <w:r w:rsidR="00A509EC" w:rsidRPr="00A43212">
        <w:rPr>
          <w:rFonts w:ascii="Times" w:hAnsi="Times" w:cs="Times"/>
          <w:bCs/>
        </w:rPr>
        <w:t>Analysis of additional soil</w:t>
      </w:r>
      <w:r w:rsidR="00786235">
        <w:rPr>
          <w:rFonts w:ascii="Times" w:hAnsi="Times" w:cs="Times"/>
          <w:bCs/>
        </w:rPr>
        <w:t xml:space="preserve"> physical and chemical</w:t>
      </w:r>
      <w:r w:rsidR="00A509EC" w:rsidRPr="00A43212">
        <w:rPr>
          <w:rFonts w:ascii="Times" w:hAnsi="Times" w:cs="Times"/>
          <w:bCs/>
        </w:rPr>
        <w:t xml:space="preserve"> properties, including soil texture, active carbon (i.e., permanganate-oxidizable C), potentially mineralizable C, soil protein content, plant-available nutrients, pH, and electrical conductivity</w:t>
      </w:r>
      <w:ins w:id="0" w:author="Griffin LaHue, Deirdre" w:date="2022-12-09T07:46:00Z">
        <w:r w:rsidR="00A00308">
          <w:rPr>
            <w:rFonts w:ascii="Times" w:hAnsi="Times" w:cs="Times"/>
            <w:bCs/>
          </w:rPr>
          <w:t xml:space="preserve"> have been completed for 2021 samples and</w:t>
        </w:r>
      </w:ins>
      <w:r w:rsidR="00A509EC" w:rsidRPr="00A43212">
        <w:rPr>
          <w:rFonts w:ascii="Times" w:hAnsi="Times" w:cs="Times"/>
          <w:bCs/>
        </w:rPr>
        <w:t xml:space="preserve"> are </w:t>
      </w:r>
      <w:del w:id="1" w:author="Griffin LaHue, Deirdre" w:date="2022-12-09T07:46:00Z">
        <w:r w:rsidR="00FE2F13" w:rsidRPr="00A43212" w:rsidDel="00A00308">
          <w:rPr>
            <w:rFonts w:ascii="Times" w:hAnsi="Times" w:cs="Times"/>
            <w:bCs/>
          </w:rPr>
          <w:delText xml:space="preserve">also </w:delText>
        </w:r>
      </w:del>
      <w:r w:rsidR="00A509EC" w:rsidRPr="00A43212">
        <w:rPr>
          <w:rFonts w:ascii="Times" w:hAnsi="Times" w:cs="Times"/>
          <w:bCs/>
        </w:rPr>
        <w:t>underway</w:t>
      </w:r>
      <w:ins w:id="2" w:author="Griffin LaHue, Deirdre" w:date="2022-12-09T07:46:00Z">
        <w:r w:rsidR="00A00308">
          <w:rPr>
            <w:rFonts w:ascii="Times" w:hAnsi="Times" w:cs="Times"/>
            <w:bCs/>
          </w:rPr>
          <w:t xml:space="preserve"> for 2022 samples</w:t>
        </w:r>
      </w:ins>
      <w:r w:rsidRPr="00A43212">
        <w:rPr>
          <w:rFonts w:ascii="Times" w:hAnsi="Times" w:cs="Times"/>
          <w:bCs/>
        </w:rPr>
        <w:t>.</w:t>
      </w:r>
    </w:p>
    <w:p w14:paraId="76D1B371" w14:textId="3067E53C" w:rsidR="00E041CD" w:rsidRPr="00A43212" w:rsidRDefault="003C0FE6" w:rsidP="003C0FE6">
      <w:pPr>
        <w:rPr>
          <w:rFonts w:ascii="Times" w:hAnsi="Times" w:cs="Times"/>
          <w:bCs/>
        </w:rPr>
      </w:pPr>
      <w:r w:rsidRPr="00A43212">
        <w:rPr>
          <w:rFonts w:ascii="Times" w:hAnsi="Times" w:cs="Times"/>
          <w:bCs/>
        </w:rPr>
        <w:tab/>
        <w:t xml:space="preserve">Microplots were established in Pullman, WA during the spring of </w:t>
      </w:r>
      <w:r w:rsidR="00A26096" w:rsidRPr="00A43212">
        <w:rPr>
          <w:rFonts w:ascii="Times" w:hAnsi="Times" w:cs="Times"/>
          <w:bCs/>
        </w:rPr>
        <w:t xml:space="preserve">2021 and </w:t>
      </w:r>
      <w:r w:rsidRPr="00A43212">
        <w:rPr>
          <w:rFonts w:ascii="Times" w:hAnsi="Times" w:cs="Times"/>
          <w:bCs/>
        </w:rPr>
        <w:t xml:space="preserve">2022. Potatoes were harvested during mid-September and yield was recorded for each microplot. </w:t>
      </w:r>
      <w:r w:rsidR="00CA7B01" w:rsidRPr="00A43212">
        <w:rPr>
          <w:rFonts w:ascii="Times" w:hAnsi="Times" w:cs="Times"/>
        </w:rPr>
        <w:t>No</w:t>
      </w:r>
      <w:r w:rsidR="00F826DB" w:rsidRPr="00A43212">
        <w:rPr>
          <w:rFonts w:ascii="Times" w:hAnsi="Times" w:cs="Times"/>
        </w:rPr>
        <w:t xml:space="preserve"> difference in potato plant senescence, tuber yield, </w:t>
      </w:r>
      <w:r w:rsidR="00786235">
        <w:rPr>
          <w:rFonts w:ascii="Times" w:hAnsi="Times" w:cs="Times"/>
        </w:rPr>
        <w:t xml:space="preserve">and </w:t>
      </w:r>
      <w:r w:rsidR="00F826DB" w:rsidRPr="00A43212">
        <w:rPr>
          <w:rFonts w:ascii="Times" w:hAnsi="Times" w:cs="Times"/>
        </w:rPr>
        <w:t>count were detected between virgin and non-virgin fields in the microplot study conducted in Pullman, WA.</w:t>
      </w:r>
      <w:r w:rsidRPr="00A43212">
        <w:rPr>
          <w:rFonts w:ascii="Times" w:hAnsi="Times" w:cs="Times"/>
          <w:bCs/>
        </w:rPr>
        <w:tab/>
      </w:r>
    </w:p>
    <w:p w14:paraId="5F7D8F12" w14:textId="7B27E5FE" w:rsidR="003C0FE6" w:rsidRPr="00A43212" w:rsidRDefault="00786235" w:rsidP="00E041CD">
      <w:pPr>
        <w:ind w:firstLine="720"/>
        <w:rPr>
          <w:rFonts w:ascii="Times" w:hAnsi="Times" w:cs="Times"/>
          <w:bCs/>
        </w:rPr>
      </w:pPr>
      <w:r>
        <w:rPr>
          <w:rFonts w:ascii="Times" w:hAnsi="Times" w:cs="Times"/>
          <w:bCs/>
        </w:rPr>
        <w:t>Finally, o</w:t>
      </w:r>
      <w:r w:rsidR="003C0FE6" w:rsidRPr="00A43212">
        <w:rPr>
          <w:rFonts w:ascii="Times" w:hAnsi="Times" w:cs="Times"/>
          <w:bCs/>
        </w:rPr>
        <w:t xml:space="preserve">nce, we obtain the sequenced data and other data we will proceed with </w:t>
      </w:r>
      <w:r>
        <w:rPr>
          <w:rFonts w:ascii="Times" w:hAnsi="Times" w:cs="Times"/>
          <w:bCs/>
        </w:rPr>
        <w:t xml:space="preserve">comprehensive </w:t>
      </w:r>
      <w:r w:rsidR="003C0FE6" w:rsidRPr="00A43212">
        <w:rPr>
          <w:rFonts w:ascii="Times" w:hAnsi="Times" w:cs="Times"/>
          <w:bCs/>
        </w:rPr>
        <w:t>analysis and reporting</w:t>
      </w:r>
      <w:r w:rsidR="00FE2F13" w:rsidRPr="00A43212">
        <w:rPr>
          <w:rFonts w:ascii="Times" w:hAnsi="Times" w:cs="Times"/>
          <w:bCs/>
        </w:rPr>
        <w:t xml:space="preserve"> in year 2023.</w:t>
      </w:r>
    </w:p>
    <w:p w14:paraId="13FCDB83" w14:textId="77777777" w:rsidR="00FE2F13" w:rsidRPr="00A43212" w:rsidRDefault="00FE2F13" w:rsidP="003E2CB8">
      <w:pPr>
        <w:widowControl/>
        <w:autoSpaceDE/>
        <w:autoSpaceDN/>
        <w:adjustRightInd/>
        <w:rPr>
          <w:rFonts w:ascii="Times" w:hAnsi="Times" w:cs="Times"/>
        </w:rPr>
      </w:pPr>
    </w:p>
    <w:p w14:paraId="081EA0C8" w14:textId="77777777" w:rsidR="00FE2F13" w:rsidRPr="00A43212" w:rsidRDefault="00FE2F13" w:rsidP="003E2CB8">
      <w:pPr>
        <w:widowControl/>
        <w:autoSpaceDE/>
        <w:autoSpaceDN/>
        <w:adjustRightInd/>
        <w:rPr>
          <w:rFonts w:ascii="Times" w:hAnsi="Times" w:cs="Times"/>
        </w:rPr>
      </w:pPr>
    </w:p>
    <w:p w14:paraId="17415467" w14:textId="77777777" w:rsidR="00A43212" w:rsidRDefault="00A43212" w:rsidP="003E2CB8">
      <w:pPr>
        <w:widowControl/>
        <w:autoSpaceDE/>
        <w:autoSpaceDN/>
        <w:adjustRightInd/>
        <w:rPr>
          <w:rFonts w:ascii="Times" w:hAnsi="Times" w:cs="Times"/>
          <w:b/>
          <w:bCs/>
          <w:highlight w:val="yellow"/>
        </w:rPr>
      </w:pPr>
    </w:p>
    <w:p w14:paraId="4AB41182" w14:textId="77777777" w:rsidR="00A43212" w:rsidRDefault="00A43212" w:rsidP="003E2CB8">
      <w:pPr>
        <w:widowControl/>
        <w:autoSpaceDE/>
        <w:autoSpaceDN/>
        <w:adjustRightInd/>
        <w:rPr>
          <w:rFonts w:ascii="Times" w:hAnsi="Times" w:cs="Times"/>
          <w:b/>
          <w:bCs/>
          <w:highlight w:val="yellow"/>
        </w:rPr>
      </w:pPr>
    </w:p>
    <w:p w14:paraId="1E6F6488" w14:textId="77777777" w:rsidR="00DF4411" w:rsidRPr="00B66170" w:rsidRDefault="00DF4411" w:rsidP="00DF4411">
      <w:pPr>
        <w:jc w:val="center"/>
        <w:rPr>
          <w:rFonts w:ascii="Times New Roman" w:hAnsi="Times New Roman"/>
          <w:b/>
        </w:rPr>
      </w:pPr>
      <w:r w:rsidRPr="00B66170">
        <w:rPr>
          <w:rFonts w:ascii="Times New Roman" w:hAnsi="Times New Roman"/>
          <w:b/>
        </w:rPr>
        <w:t>Timothy C. Paulitz</w:t>
      </w:r>
    </w:p>
    <w:p w14:paraId="32708941" w14:textId="77777777" w:rsidR="00DF4411" w:rsidRPr="00B66170" w:rsidRDefault="00DF4411" w:rsidP="00DF4411">
      <w:pPr>
        <w:jc w:val="center"/>
        <w:rPr>
          <w:rFonts w:ascii="Times New Roman" w:hAnsi="Times New Roman"/>
          <w:b/>
          <w:bCs/>
        </w:rPr>
      </w:pPr>
      <w:r w:rsidRPr="00B66170">
        <w:rPr>
          <w:rFonts w:ascii="Times New Roman" w:hAnsi="Times New Roman"/>
          <w:b/>
          <w:bCs/>
        </w:rPr>
        <w:t>Research Plant Pathologist</w:t>
      </w:r>
    </w:p>
    <w:p w14:paraId="224E3FE8" w14:textId="77777777" w:rsidR="00DF4411" w:rsidRPr="00B66170" w:rsidRDefault="00DF4411" w:rsidP="00DF4411">
      <w:pPr>
        <w:pStyle w:val="Subtitle"/>
        <w:rPr>
          <w:b w:val="0"/>
          <w:bCs w:val="0"/>
        </w:rPr>
      </w:pPr>
      <w:r w:rsidRPr="00B66170">
        <w:rPr>
          <w:b w:val="0"/>
          <w:bCs w:val="0"/>
        </w:rPr>
        <w:t>USDA-ARS Wheat Health, Genetics and Quality Research Unit</w:t>
      </w:r>
    </w:p>
    <w:p w14:paraId="2EF67116" w14:textId="77777777" w:rsidR="00DF4411" w:rsidRDefault="00DF4411" w:rsidP="00DF4411">
      <w:pPr>
        <w:pStyle w:val="Subtitle"/>
        <w:rPr>
          <w:b w:val="0"/>
          <w:bCs w:val="0"/>
        </w:rPr>
      </w:pPr>
      <w:r w:rsidRPr="00B66170">
        <w:rPr>
          <w:b w:val="0"/>
          <w:bCs w:val="0"/>
        </w:rPr>
        <w:t>Washington State University, Pullman, WA  99164-6430</w:t>
      </w:r>
    </w:p>
    <w:p w14:paraId="3F5D2F9C" w14:textId="77777777" w:rsidR="00DF4411" w:rsidRDefault="00DF4411" w:rsidP="00DF4411">
      <w:pPr>
        <w:pBdr>
          <w:top w:val="nil"/>
          <w:left w:val="nil"/>
          <w:bottom w:val="nil"/>
          <w:right w:val="nil"/>
          <w:between w:val="nil"/>
        </w:pBdr>
        <w:spacing w:before="60" w:after="120"/>
        <w:jc w:val="center"/>
        <w:rPr>
          <w:rFonts w:ascii="Times" w:eastAsia="Times" w:hAnsi="Times" w:cs="Times"/>
          <w:b/>
        </w:rPr>
      </w:pPr>
      <w:r>
        <w:rPr>
          <w:rFonts w:ascii="Times" w:eastAsia="Times" w:hAnsi="Times" w:cs="Times"/>
          <w:b/>
        </w:rPr>
        <w:t>ORCID:</w:t>
      </w:r>
      <w:r w:rsidRPr="0077496F">
        <w:t xml:space="preserve"> </w:t>
      </w:r>
      <w:r w:rsidRPr="0077496F">
        <w:rPr>
          <w:rFonts w:ascii="Times" w:eastAsia="Times" w:hAnsi="Times" w:cs="Times"/>
          <w:b/>
        </w:rPr>
        <w:t>0000-0002-8885-3803. </w:t>
      </w:r>
    </w:p>
    <w:p w14:paraId="74F84C9C" w14:textId="77777777" w:rsidR="00DF4411" w:rsidRPr="00B66170" w:rsidRDefault="00DF4411" w:rsidP="00DF4411">
      <w:pPr>
        <w:pStyle w:val="Subtitle"/>
        <w:rPr>
          <w:b w:val="0"/>
          <w:bCs w:val="0"/>
        </w:rPr>
      </w:pPr>
    </w:p>
    <w:p w14:paraId="749FEDD0" w14:textId="77777777" w:rsidR="00DF4411" w:rsidRPr="00B66170" w:rsidRDefault="00DF4411" w:rsidP="00DF4411">
      <w:pPr>
        <w:tabs>
          <w:tab w:val="left" w:pos="630"/>
          <w:tab w:val="left" w:pos="990"/>
          <w:tab w:val="left" w:pos="1890"/>
          <w:tab w:val="left" w:pos="6480"/>
          <w:tab w:val="left" w:pos="8460"/>
          <w:tab w:val="left" w:pos="8729"/>
        </w:tabs>
        <w:ind w:left="180"/>
        <w:jc w:val="center"/>
        <w:rPr>
          <w:rFonts w:ascii="Times New Roman" w:hAnsi="Times New Roman"/>
        </w:rPr>
      </w:pPr>
    </w:p>
    <w:p w14:paraId="36732931" w14:textId="77777777" w:rsidR="00DF4411" w:rsidRPr="00B66170" w:rsidRDefault="00DF4411" w:rsidP="00DF4411">
      <w:pPr>
        <w:tabs>
          <w:tab w:val="left" w:pos="630"/>
          <w:tab w:val="left" w:pos="990"/>
          <w:tab w:val="left" w:pos="1890"/>
          <w:tab w:val="left" w:pos="6480"/>
          <w:tab w:val="left" w:pos="8460"/>
          <w:tab w:val="left" w:pos="8729"/>
        </w:tabs>
        <w:rPr>
          <w:rFonts w:ascii="Times New Roman" w:hAnsi="Times New Roman"/>
          <w:b/>
        </w:rPr>
      </w:pPr>
      <w:r w:rsidRPr="00B66170">
        <w:rPr>
          <w:rFonts w:ascii="Times New Roman" w:hAnsi="Times New Roman"/>
          <w:b/>
        </w:rPr>
        <w:t>EDUCATION</w:t>
      </w:r>
    </w:p>
    <w:p w14:paraId="7B00148A" w14:textId="77777777" w:rsidR="00DF4411" w:rsidRPr="00B66170" w:rsidRDefault="00DF4411" w:rsidP="00DF4411">
      <w:pPr>
        <w:ind w:firstLine="360"/>
        <w:rPr>
          <w:rFonts w:ascii="Times New Roman" w:hAnsi="Times New Roman"/>
        </w:rPr>
      </w:pPr>
    </w:p>
    <w:p w14:paraId="4D20E6DF" w14:textId="77777777" w:rsidR="00DF4411" w:rsidRPr="00B66170" w:rsidRDefault="00DF4411" w:rsidP="00DF4411">
      <w:pPr>
        <w:ind w:firstLine="360"/>
        <w:rPr>
          <w:rFonts w:ascii="Times New Roman" w:hAnsi="Times New Roman"/>
        </w:rPr>
      </w:pPr>
      <w:r w:rsidRPr="00B66170">
        <w:rPr>
          <w:rFonts w:ascii="Times New Roman" w:hAnsi="Times New Roman"/>
        </w:rPr>
        <w:t>University of California, Riverside, PhD in Plant Pathology 1984</w:t>
      </w:r>
    </w:p>
    <w:p w14:paraId="0245D2DB" w14:textId="77777777" w:rsidR="00DF4411" w:rsidRPr="00B66170" w:rsidRDefault="00DF4411" w:rsidP="00DF4411">
      <w:pPr>
        <w:tabs>
          <w:tab w:val="left" w:pos="-216"/>
          <w:tab w:val="left" w:pos="504"/>
          <w:tab w:val="left" w:pos="93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 w:val="left" w:pos="12744"/>
          <w:tab w:val="left" w:pos="13464"/>
          <w:tab w:val="left" w:pos="14184"/>
          <w:tab w:val="left" w:pos="14904"/>
          <w:tab w:val="left" w:pos="15624"/>
          <w:tab w:val="left" w:pos="16344"/>
          <w:tab w:val="left" w:pos="17064"/>
          <w:tab w:val="left" w:pos="17784"/>
          <w:tab w:val="left" w:pos="18504"/>
          <w:tab w:val="left" w:pos="19224"/>
        </w:tabs>
        <w:suppressAutoHyphens/>
        <w:ind w:firstLine="360"/>
        <w:rPr>
          <w:rFonts w:ascii="Times New Roman" w:hAnsi="Times New Roman"/>
        </w:rPr>
      </w:pPr>
      <w:r w:rsidRPr="00B66170">
        <w:rPr>
          <w:rFonts w:ascii="Times New Roman" w:hAnsi="Times New Roman"/>
          <w:spacing w:val="-3"/>
          <w:lang w:val="en-GB"/>
        </w:rPr>
        <w:t>California State Polytechnic University, Pomona, BS in Botany and Plant Pathology, 1979</w:t>
      </w:r>
      <w:r w:rsidRPr="00B66170">
        <w:rPr>
          <w:rFonts w:ascii="Times New Roman" w:hAnsi="Times New Roman"/>
          <w:spacing w:val="-3"/>
          <w:lang w:val="en-GB"/>
        </w:rPr>
        <w:tab/>
        <w:t xml:space="preserve">                     </w:t>
      </w:r>
    </w:p>
    <w:p w14:paraId="4BB6C6DE" w14:textId="77777777" w:rsidR="00DF4411" w:rsidRPr="00B66170" w:rsidRDefault="00DF4411" w:rsidP="00DF4411">
      <w:pPr>
        <w:tabs>
          <w:tab w:val="left" w:pos="630"/>
          <w:tab w:val="left" w:pos="990"/>
          <w:tab w:val="left" w:pos="1890"/>
          <w:tab w:val="left" w:pos="6480"/>
          <w:tab w:val="left" w:pos="8460"/>
          <w:tab w:val="left" w:pos="8729"/>
        </w:tabs>
        <w:rPr>
          <w:rFonts w:ascii="Times New Roman" w:hAnsi="Times New Roman"/>
          <w:b/>
        </w:rPr>
      </w:pPr>
    </w:p>
    <w:p w14:paraId="3DF80C0A" w14:textId="77777777" w:rsidR="00DF4411" w:rsidRPr="00B66170" w:rsidRDefault="00DF4411" w:rsidP="00DF4411">
      <w:pPr>
        <w:tabs>
          <w:tab w:val="left" w:pos="630"/>
          <w:tab w:val="left" w:pos="990"/>
          <w:tab w:val="left" w:pos="1890"/>
          <w:tab w:val="left" w:pos="6480"/>
          <w:tab w:val="left" w:pos="8460"/>
          <w:tab w:val="left" w:pos="8729"/>
        </w:tabs>
        <w:rPr>
          <w:rFonts w:ascii="Times New Roman" w:hAnsi="Times New Roman"/>
          <w:b/>
        </w:rPr>
      </w:pPr>
      <w:r w:rsidRPr="00B66170">
        <w:rPr>
          <w:rFonts w:ascii="Times New Roman" w:hAnsi="Times New Roman"/>
          <w:b/>
        </w:rPr>
        <w:t xml:space="preserve">RESEARCH AND PROFESSIONAL EXPERIENCE  </w:t>
      </w:r>
    </w:p>
    <w:p w14:paraId="6FF2C0DC" w14:textId="77777777" w:rsidR="00DF4411" w:rsidRPr="00B66170" w:rsidRDefault="00DF4411" w:rsidP="00DF4411">
      <w:pPr>
        <w:pStyle w:val="BodyTextIndent"/>
        <w:tabs>
          <w:tab w:val="left" w:pos="540"/>
        </w:tabs>
        <w:ind w:hanging="360"/>
        <w:rPr>
          <w:rFonts w:ascii="Times New Roman" w:hAnsi="Times New Roman"/>
          <w:sz w:val="24"/>
          <w:szCs w:val="24"/>
        </w:rPr>
      </w:pPr>
    </w:p>
    <w:p w14:paraId="4EDDA0F9" w14:textId="77777777" w:rsidR="00DF4411" w:rsidRPr="00B66170" w:rsidRDefault="00DF4411" w:rsidP="00DF4411">
      <w:pPr>
        <w:pStyle w:val="BodyTextIndent"/>
        <w:tabs>
          <w:tab w:val="left" w:pos="540"/>
        </w:tabs>
        <w:ind w:hanging="360"/>
        <w:rPr>
          <w:rFonts w:ascii="Times New Roman" w:hAnsi="Times New Roman"/>
          <w:sz w:val="24"/>
          <w:szCs w:val="24"/>
        </w:rPr>
      </w:pPr>
      <w:r w:rsidRPr="00B66170">
        <w:rPr>
          <w:rFonts w:ascii="Times New Roman" w:hAnsi="Times New Roman"/>
          <w:sz w:val="24"/>
          <w:szCs w:val="24"/>
        </w:rPr>
        <w:t>2000-present.</w:t>
      </w:r>
      <w:r>
        <w:rPr>
          <w:rFonts w:ascii="Times New Roman" w:hAnsi="Times New Roman"/>
          <w:sz w:val="24"/>
          <w:szCs w:val="24"/>
        </w:rPr>
        <w:t xml:space="preserve"> GS 15.</w:t>
      </w:r>
      <w:r w:rsidRPr="00B66170">
        <w:rPr>
          <w:rFonts w:ascii="Times New Roman" w:hAnsi="Times New Roman"/>
          <w:sz w:val="24"/>
          <w:szCs w:val="24"/>
        </w:rPr>
        <w:t xml:space="preserve">  USDA-ARS </w:t>
      </w:r>
      <w:r>
        <w:rPr>
          <w:rFonts w:ascii="Times New Roman" w:hAnsi="Times New Roman"/>
          <w:sz w:val="24"/>
          <w:szCs w:val="24"/>
        </w:rPr>
        <w:t xml:space="preserve">Wheat Health, Genetics, and Quality </w:t>
      </w:r>
      <w:r w:rsidRPr="00B66170">
        <w:rPr>
          <w:rFonts w:ascii="Times New Roman" w:hAnsi="Times New Roman"/>
          <w:sz w:val="24"/>
          <w:szCs w:val="24"/>
        </w:rPr>
        <w:t xml:space="preserve">Research Unit, Pullman, WA.  Research Plant Pathologist.  Soilborne fungal and nematode diseases of wheat, barley, canola, </w:t>
      </w:r>
      <w:proofErr w:type="gramStart"/>
      <w:r w:rsidRPr="00B66170">
        <w:rPr>
          <w:rFonts w:ascii="Times New Roman" w:hAnsi="Times New Roman"/>
          <w:sz w:val="24"/>
          <w:szCs w:val="24"/>
        </w:rPr>
        <w:t>legumes</w:t>
      </w:r>
      <w:proofErr w:type="gramEnd"/>
      <w:r w:rsidRPr="00B66170">
        <w:rPr>
          <w:rFonts w:ascii="Times New Roman" w:hAnsi="Times New Roman"/>
          <w:sz w:val="24"/>
          <w:szCs w:val="24"/>
        </w:rPr>
        <w:t xml:space="preserve"> and other rotation crops. Epidemiology, ecology, </w:t>
      </w:r>
      <w:proofErr w:type="gramStart"/>
      <w:r w:rsidRPr="00B66170">
        <w:rPr>
          <w:rFonts w:ascii="Times New Roman" w:hAnsi="Times New Roman"/>
          <w:sz w:val="24"/>
          <w:szCs w:val="24"/>
        </w:rPr>
        <w:t>detection</w:t>
      </w:r>
      <w:proofErr w:type="gramEnd"/>
      <w:r w:rsidRPr="00B66170">
        <w:rPr>
          <w:rFonts w:ascii="Times New Roman" w:hAnsi="Times New Roman"/>
          <w:sz w:val="24"/>
          <w:szCs w:val="24"/>
        </w:rPr>
        <w:t xml:space="preserve"> and quantification of soilborne pathogens.</w:t>
      </w:r>
      <w:r>
        <w:rPr>
          <w:rFonts w:ascii="Times New Roman" w:hAnsi="Times New Roman"/>
          <w:sz w:val="24"/>
          <w:szCs w:val="24"/>
        </w:rPr>
        <w:t xml:space="preserve"> Microbiome of wheat and rotation crops, soil health, soil microbiomes</w:t>
      </w:r>
    </w:p>
    <w:p w14:paraId="27753D69" w14:textId="77777777" w:rsidR="00DF4411" w:rsidRPr="00B66170" w:rsidRDefault="00DF4411" w:rsidP="00DF4411">
      <w:pPr>
        <w:tabs>
          <w:tab w:val="left" w:pos="-216"/>
          <w:tab w:val="left" w:pos="720"/>
          <w:tab w:val="left" w:pos="93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 w:val="left" w:pos="12744"/>
          <w:tab w:val="left" w:pos="13464"/>
          <w:tab w:val="left" w:pos="14184"/>
          <w:tab w:val="left" w:pos="14904"/>
          <w:tab w:val="left" w:pos="15624"/>
          <w:tab w:val="left" w:pos="16344"/>
          <w:tab w:val="left" w:pos="17064"/>
          <w:tab w:val="left" w:pos="17784"/>
          <w:tab w:val="left" w:pos="18504"/>
          <w:tab w:val="left" w:pos="19224"/>
        </w:tabs>
        <w:suppressAutoHyphens/>
        <w:ind w:left="540" w:hanging="360"/>
        <w:rPr>
          <w:rFonts w:ascii="Times New Roman" w:hAnsi="Times New Roman"/>
          <w:lang w:val="en-GB"/>
        </w:rPr>
      </w:pPr>
      <w:r w:rsidRPr="00B66170">
        <w:rPr>
          <w:rFonts w:ascii="Times New Roman" w:hAnsi="Times New Roman"/>
        </w:rPr>
        <w:t>1989-2000</w:t>
      </w:r>
      <w:r w:rsidRPr="00B66170">
        <w:rPr>
          <w:rFonts w:ascii="Times New Roman" w:hAnsi="Times New Roman"/>
          <w:lang w:val="en-GB"/>
        </w:rPr>
        <w:t xml:space="preserve"> Dept. Plant Science, Macdonald Campus of McGill University, </w:t>
      </w:r>
      <w:proofErr w:type="spellStart"/>
      <w:r w:rsidRPr="00B66170">
        <w:rPr>
          <w:rFonts w:ascii="Times New Roman" w:hAnsi="Times New Roman"/>
          <w:lang w:val="en-GB"/>
        </w:rPr>
        <w:t>Ste.</w:t>
      </w:r>
      <w:proofErr w:type="spellEnd"/>
      <w:r w:rsidRPr="00B66170">
        <w:rPr>
          <w:rFonts w:ascii="Times New Roman" w:hAnsi="Times New Roman"/>
          <w:lang w:val="en-GB"/>
        </w:rPr>
        <w:t xml:space="preserve"> Anne de Bellevue, Quebec, Canada. Assistant and Associate Professor.  Plant pathology of cereal, fruit, vegetable crops and greenhouse crops.  Mycology, ecology, epidemiology.</w:t>
      </w:r>
    </w:p>
    <w:p w14:paraId="57C1AD86" w14:textId="77777777" w:rsidR="00DF4411" w:rsidRPr="00B66170" w:rsidRDefault="00DF4411" w:rsidP="00DF4411">
      <w:pPr>
        <w:tabs>
          <w:tab w:val="left" w:pos="-216"/>
          <w:tab w:val="left" w:pos="504"/>
          <w:tab w:val="left" w:pos="93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 w:val="left" w:pos="12744"/>
          <w:tab w:val="left" w:pos="13464"/>
          <w:tab w:val="left" w:pos="14184"/>
          <w:tab w:val="left" w:pos="14904"/>
          <w:tab w:val="left" w:pos="15624"/>
          <w:tab w:val="left" w:pos="16344"/>
          <w:tab w:val="left" w:pos="17064"/>
          <w:tab w:val="left" w:pos="17784"/>
          <w:tab w:val="left" w:pos="18504"/>
          <w:tab w:val="left" w:pos="19224"/>
        </w:tabs>
        <w:suppressAutoHyphens/>
        <w:ind w:left="540" w:hanging="360"/>
        <w:rPr>
          <w:rFonts w:ascii="Times New Roman" w:hAnsi="Times New Roman"/>
          <w:spacing w:val="-3"/>
          <w:lang w:val="en-GB"/>
        </w:rPr>
      </w:pPr>
      <w:r w:rsidRPr="00B66170">
        <w:rPr>
          <w:rFonts w:ascii="Times New Roman" w:hAnsi="Times New Roman"/>
          <w:spacing w:val="-3"/>
          <w:lang w:val="en-GB"/>
        </w:rPr>
        <w:t>1987-1989. USDA-ARS Horticultural Research Laboratory, Postdoctoral Research Associate.  Biological control of fungal diseases with antagonistic bacteria and interactions with vesicular-arbuscular mycorrhizal fungi.</w:t>
      </w:r>
    </w:p>
    <w:p w14:paraId="3C2AD95A" w14:textId="77777777" w:rsidR="00DF4411" w:rsidRDefault="00DF4411" w:rsidP="00DF4411">
      <w:pPr>
        <w:tabs>
          <w:tab w:val="left" w:pos="-216"/>
          <w:tab w:val="left" w:pos="504"/>
          <w:tab w:val="left" w:pos="93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 w:val="left" w:pos="12744"/>
          <w:tab w:val="left" w:pos="13464"/>
          <w:tab w:val="left" w:pos="14184"/>
          <w:tab w:val="left" w:pos="14904"/>
          <w:tab w:val="left" w:pos="15624"/>
          <w:tab w:val="left" w:pos="16344"/>
          <w:tab w:val="left" w:pos="17064"/>
          <w:tab w:val="left" w:pos="17784"/>
          <w:tab w:val="left" w:pos="18504"/>
          <w:tab w:val="left" w:pos="19224"/>
        </w:tabs>
        <w:suppressAutoHyphens/>
        <w:spacing w:after="120"/>
        <w:ind w:left="540" w:hanging="360"/>
        <w:rPr>
          <w:rFonts w:ascii="Times New Roman" w:hAnsi="Times New Roman"/>
          <w:spacing w:val="-3"/>
          <w:lang w:val="en-GB"/>
        </w:rPr>
      </w:pPr>
      <w:r w:rsidRPr="00B66170">
        <w:rPr>
          <w:rFonts w:ascii="Times New Roman" w:hAnsi="Times New Roman"/>
          <w:spacing w:val="-3"/>
          <w:lang w:val="en-GB"/>
        </w:rPr>
        <w:t>1984-1987. Department of Plant Pathology and Weed Science, Colorado State University. Visiting assistant professor.  Biological control of greenhouse crops.</w:t>
      </w:r>
    </w:p>
    <w:p w14:paraId="52E12C35" w14:textId="77777777" w:rsidR="00DF4411" w:rsidRDefault="00DF4411" w:rsidP="00DF4411">
      <w:pPr>
        <w:tabs>
          <w:tab w:val="left" w:pos="-216"/>
          <w:tab w:val="left" w:pos="504"/>
          <w:tab w:val="left" w:pos="93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 w:val="left" w:pos="12744"/>
          <w:tab w:val="left" w:pos="13464"/>
          <w:tab w:val="left" w:pos="14184"/>
          <w:tab w:val="left" w:pos="14904"/>
          <w:tab w:val="left" w:pos="15624"/>
          <w:tab w:val="left" w:pos="16344"/>
          <w:tab w:val="left" w:pos="17064"/>
          <w:tab w:val="left" w:pos="17784"/>
          <w:tab w:val="left" w:pos="18504"/>
          <w:tab w:val="left" w:pos="19224"/>
        </w:tabs>
        <w:suppressAutoHyphens/>
        <w:spacing w:after="120"/>
        <w:ind w:left="540" w:hanging="360"/>
        <w:rPr>
          <w:rFonts w:ascii="Times New Roman" w:hAnsi="Times New Roman"/>
          <w:spacing w:val="-3"/>
          <w:lang w:val="en-GB"/>
        </w:rPr>
      </w:pPr>
    </w:p>
    <w:p w14:paraId="2369D748" w14:textId="77777777" w:rsidR="00DF4411" w:rsidRPr="00B66170" w:rsidRDefault="00DF4411" w:rsidP="00DF4411">
      <w:pPr>
        <w:tabs>
          <w:tab w:val="left" w:pos="630"/>
          <w:tab w:val="left" w:pos="990"/>
          <w:tab w:val="left" w:pos="1890"/>
          <w:tab w:val="left" w:pos="6480"/>
          <w:tab w:val="left" w:pos="8460"/>
          <w:tab w:val="left" w:pos="8729"/>
        </w:tabs>
        <w:rPr>
          <w:rFonts w:ascii="Times New Roman" w:hAnsi="Times New Roman"/>
          <w:b/>
        </w:rPr>
      </w:pPr>
      <w:r w:rsidRPr="00B66170">
        <w:rPr>
          <w:rFonts w:ascii="Times New Roman" w:hAnsi="Times New Roman"/>
          <w:b/>
        </w:rPr>
        <w:t>Relevant Professional Experience and Synergistic Activities</w:t>
      </w:r>
    </w:p>
    <w:p w14:paraId="2E749975" w14:textId="77777777" w:rsidR="00DF4411" w:rsidRPr="00B66170" w:rsidRDefault="00DF4411" w:rsidP="00DF4411">
      <w:pPr>
        <w:ind w:left="1440" w:hanging="1440"/>
        <w:rPr>
          <w:rFonts w:ascii="Times New Roman" w:hAnsi="Times New Roman"/>
        </w:rPr>
      </w:pPr>
    </w:p>
    <w:p w14:paraId="4A2FEF1A" w14:textId="77777777" w:rsidR="00DF4411" w:rsidRDefault="00DF4411" w:rsidP="00DF4411">
      <w:pPr>
        <w:ind w:left="1440" w:hanging="1440"/>
        <w:rPr>
          <w:rFonts w:ascii="Times New Roman" w:hAnsi="Times New Roman"/>
        </w:rPr>
      </w:pPr>
      <w:r>
        <w:rPr>
          <w:rFonts w:ascii="Times New Roman" w:hAnsi="Times New Roman"/>
        </w:rPr>
        <w:t>2019-present</w:t>
      </w:r>
      <w:r>
        <w:rPr>
          <w:rFonts w:ascii="Times New Roman" w:hAnsi="Times New Roman"/>
        </w:rPr>
        <w:tab/>
        <w:t>Section Editor, Canadian Journal of Plant Pathology</w:t>
      </w:r>
    </w:p>
    <w:p w14:paraId="2BF48ADE" w14:textId="77777777" w:rsidR="00DF4411" w:rsidRPr="00216C4D" w:rsidRDefault="00DF4411" w:rsidP="00DF4411">
      <w:pPr>
        <w:ind w:left="1440" w:hanging="1440"/>
        <w:rPr>
          <w:rFonts w:ascii="Times New Roman" w:hAnsi="Times New Roman"/>
        </w:rPr>
      </w:pPr>
      <w:r w:rsidRPr="00216C4D">
        <w:rPr>
          <w:rFonts w:ascii="Times New Roman" w:hAnsi="Times New Roman"/>
        </w:rPr>
        <w:t>2007-2016</w:t>
      </w:r>
      <w:r w:rsidRPr="00216C4D">
        <w:rPr>
          <w:rFonts w:ascii="Times New Roman" w:hAnsi="Times New Roman"/>
        </w:rPr>
        <w:tab/>
        <w:t xml:space="preserve">Editor-in-Chief, American </w:t>
      </w:r>
      <w:proofErr w:type="spellStart"/>
      <w:r w:rsidRPr="00216C4D">
        <w:rPr>
          <w:rFonts w:ascii="Times New Roman" w:hAnsi="Times New Roman"/>
        </w:rPr>
        <w:t>Phytopathological</w:t>
      </w:r>
      <w:proofErr w:type="spellEnd"/>
      <w:r w:rsidRPr="00216C4D">
        <w:rPr>
          <w:rFonts w:ascii="Times New Roman" w:hAnsi="Times New Roman"/>
        </w:rPr>
        <w:t xml:space="preserve"> Society Press</w:t>
      </w:r>
    </w:p>
    <w:p w14:paraId="5F8038FE" w14:textId="77777777" w:rsidR="00DF4411" w:rsidRPr="00216C4D" w:rsidRDefault="00DF4411" w:rsidP="00DF4411">
      <w:pPr>
        <w:ind w:left="1440" w:hanging="1440"/>
        <w:rPr>
          <w:rFonts w:ascii="Times New Roman" w:hAnsi="Times New Roman"/>
        </w:rPr>
      </w:pPr>
      <w:r w:rsidRPr="00216C4D">
        <w:rPr>
          <w:rFonts w:ascii="Times New Roman" w:hAnsi="Times New Roman"/>
        </w:rPr>
        <w:t>2009</w:t>
      </w:r>
      <w:r w:rsidRPr="00216C4D">
        <w:rPr>
          <w:rFonts w:ascii="Times New Roman" w:hAnsi="Times New Roman"/>
        </w:rPr>
        <w:tab/>
        <w:t xml:space="preserve">Fellow, American </w:t>
      </w:r>
      <w:proofErr w:type="spellStart"/>
      <w:r w:rsidRPr="00216C4D">
        <w:rPr>
          <w:rFonts w:ascii="Times New Roman" w:hAnsi="Times New Roman"/>
        </w:rPr>
        <w:t>Phytopathological</w:t>
      </w:r>
      <w:proofErr w:type="spellEnd"/>
      <w:r w:rsidRPr="00216C4D">
        <w:rPr>
          <w:rFonts w:ascii="Times New Roman" w:hAnsi="Times New Roman"/>
        </w:rPr>
        <w:t xml:space="preserve"> Society</w:t>
      </w:r>
    </w:p>
    <w:p w14:paraId="55175A03" w14:textId="77777777" w:rsidR="00DF4411" w:rsidRPr="00216C4D" w:rsidRDefault="00DF4411" w:rsidP="00DF4411">
      <w:pPr>
        <w:ind w:left="1440" w:hanging="1440"/>
        <w:rPr>
          <w:rFonts w:ascii="Times New Roman" w:hAnsi="Times New Roman"/>
        </w:rPr>
      </w:pPr>
      <w:r w:rsidRPr="00216C4D">
        <w:rPr>
          <w:rFonts w:ascii="Times New Roman" w:hAnsi="Times New Roman"/>
        </w:rPr>
        <w:t>2007-2012</w:t>
      </w:r>
      <w:r w:rsidRPr="00216C4D">
        <w:rPr>
          <w:rFonts w:ascii="Times New Roman" w:hAnsi="Times New Roman"/>
        </w:rPr>
        <w:tab/>
        <w:t xml:space="preserve">Associate Editor-in-Chief, American </w:t>
      </w:r>
      <w:proofErr w:type="spellStart"/>
      <w:r w:rsidRPr="00216C4D">
        <w:rPr>
          <w:rFonts w:ascii="Times New Roman" w:hAnsi="Times New Roman"/>
        </w:rPr>
        <w:t>Phytopathological</w:t>
      </w:r>
      <w:proofErr w:type="spellEnd"/>
      <w:r w:rsidRPr="00216C4D">
        <w:rPr>
          <w:rFonts w:ascii="Times New Roman" w:hAnsi="Times New Roman"/>
        </w:rPr>
        <w:t xml:space="preserve"> Society Press</w:t>
      </w:r>
    </w:p>
    <w:p w14:paraId="7BE51AF3" w14:textId="77777777" w:rsidR="00DF4411" w:rsidRPr="00216C4D" w:rsidRDefault="00DF4411" w:rsidP="00DF4411">
      <w:pPr>
        <w:ind w:left="1440" w:hanging="1440"/>
        <w:rPr>
          <w:rFonts w:ascii="Times New Roman" w:hAnsi="Times New Roman"/>
        </w:rPr>
      </w:pPr>
      <w:r w:rsidRPr="00216C4D">
        <w:rPr>
          <w:rFonts w:ascii="Times New Roman" w:hAnsi="Times New Roman"/>
        </w:rPr>
        <w:t>2004-2007</w:t>
      </w:r>
      <w:r w:rsidRPr="00216C4D">
        <w:rPr>
          <w:rFonts w:ascii="Times New Roman" w:hAnsi="Times New Roman"/>
        </w:rPr>
        <w:tab/>
        <w:t xml:space="preserve">Senior Editor, American </w:t>
      </w:r>
      <w:proofErr w:type="spellStart"/>
      <w:r w:rsidRPr="00216C4D">
        <w:rPr>
          <w:rFonts w:ascii="Times New Roman" w:hAnsi="Times New Roman"/>
        </w:rPr>
        <w:t>Phytopathological</w:t>
      </w:r>
      <w:proofErr w:type="spellEnd"/>
      <w:r w:rsidRPr="00216C4D">
        <w:rPr>
          <w:rFonts w:ascii="Times New Roman" w:hAnsi="Times New Roman"/>
        </w:rPr>
        <w:t xml:space="preserve"> Society Press</w:t>
      </w:r>
    </w:p>
    <w:p w14:paraId="1F47D1C4" w14:textId="77777777" w:rsidR="00DF4411" w:rsidRPr="00216C4D" w:rsidRDefault="00DF4411" w:rsidP="00DF4411">
      <w:pPr>
        <w:pStyle w:val="ListParagraph"/>
        <w:ind w:left="1440" w:hanging="1440"/>
        <w:rPr>
          <w:rFonts w:ascii="Times New Roman" w:hAnsi="Times New Roman"/>
        </w:rPr>
      </w:pPr>
      <w:r w:rsidRPr="00216C4D">
        <w:rPr>
          <w:rFonts w:ascii="Times New Roman" w:hAnsi="Times New Roman"/>
        </w:rPr>
        <w:t>2005-present</w:t>
      </w:r>
      <w:r w:rsidRPr="00216C4D">
        <w:rPr>
          <w:rFonts w:ascii="Times New Roman" w:hAnsi="Times New Roman"/>
        </w:rPr>
        <w:tab/>
        <w:t>Collaborator with CIMMYT Global Initiative on Wheat Root Health in Rainfed System, teaching workshops in Turkey and hosting Turkish</w:t>
      </w:r>
      <w:r>
        <w:rPr>
          <w:rFonts w:ascii="Times New Roman" w:hAnsi="Times New Roman"/>
        </w:rPr>
        <w:t>, Moroccan</w:t>
      </w:r>
      <w:r w:rsidRPr="00216C4D">
        <w:rPr>
          <w:rFonts w:ascii="Times New Roman" w:hAnsi="Times New Roman"/>
        </w:rPr>
        <w:t xml:space="preserve"> and Tunisian scientists.</w:t>
      </w:r>
    </w:p>
    <w:p w14:paraId="21471EDA" w14:textId="77777777" w:rsidR="00DF4411" w:rsidRPr="00B66170" w:rsidRDefault="00DF4411" w:rsidP="00DF4411">
      <w:pPr>
        <w:ind w:left="1440" w:hanging="1440"/>
        <w:rPr>
          <w:rFonts w:ascii="Times New Roman" w:hAnsi="Times New Roman"/>
        </w:rPr>
      </w:pPr>
      <w:r w:rsidRPr="00216C4D">
        <w:rPr>
          <w:rFonts w:ascii="Times New Roman" w:hAnsi="Times New Roman"/>
        </w:rPr>
        <w:t>2002-present</w:t>
      </w:r>
      <w:r w:rsidRPr="00216C4D">
        <w:rPr>
          <w:rFonts w:ascii="Times New Roman" w:hAnsi="Times New Roman"/>
        </w:rPr>
        <w:tab/>
        <w:t>Member, secretary, and chair of W-3147 Biological Control</w:t>
      </w:r>
      <w:r w:rsidRPr="00B66170">
        <w:rPr>
          <w:rFonts w:ascii="Times New Roman" w:hAnsi="Times New Roman"/>
        </w:rPr>
        <w:t xml:space="preserve"> of Soilborne Pathogens Multistate CSREES project</w:t>
      </w:r>
    </w:p>
    <w:p w14:paraId="40775215" w14:textId="77777777" w:rsidR="00DF4411" w:rsidRPr="00B66170" w:rsidRDefault="00DF4411" w:rsidP="00DF4411">
      <w:pPr>
        <w:ind w:left="1440" w:hanging="1440"/>
        <w:rPr>
          <w:rFonts w:ascii="Times New Roman" w:hAnsi="Times New Roman"/>
        </w:rPr>
      </w:pPr>
      <w:r w:rsidRPr="00B66170">
        <w:rPr>
          <w:rFonts w:ascii="Times New Roman" w:hAnsi="Times New Roman"/>
        </w:rPr>
        <w:t>1999-2002</w:t>
      </w:r>
      <w:r w:rsidRPr="00B66170">
        <w:rPr>
          <w:rFonts w:ascii="Times New Roman" w:hAnsi="Times New Roman"/>
        </w:rPr>
        <w:tab/>
        <w:t>Member of U.S. Wheat and Barley Scab Initiative Review Panel</w:t>
      </w:r>
    </w:p>
    <w:p w14:paraId="3C94D502" w14:textId="77777777" w:rsidR="00DF4411" w:rsidRPr="00B66170" w:rsidRDefault="00DF4411" w:rsidP="00DF4411">
      <w:pPr>
        <w:ind w:left="1440" w:hanging="1440"/>
        <w:rPr>
          <w:rFonts w:ascii="Times New Roman" w:hAnsi="Times New Roman"/>
        </w:rPr>
      </w:pPr>
      <w:r w:rsidRPr="00B66170">
        <w:rPr>
          <w:rFonts w:ascii="Times New Roman" w:hAnsi="Times New Roman"/>
        </w:rPr>
        <w:t>2001-present</w:t>
      </w:r>
      <w:r w:rsidRPr="00B66170">
        <w:rPr>
          <w:rFonts w:ascii="Times New Roman" w:hAnsi="Times New Roman"/>
        </w:rPr>
        <w:tab/>
        <w:t>Section Editor, Canadian Journal of Plant Pathology</w:t>
      </w:r>
    </w:p>
    <w:p w14:paraId="34BC7E5A" w14:textId="77777777" w:rsidR="00DF4411" w:rsidRPr="00B66170" w:rsidRDefault="00DF4411" w:rsidP="00DF4411">
      <w:pPr>
        <w:ind w:left="1440" w:hanging="1440"/>
        <w:rPr>
          <w:rFonts w:ascii="Times New Roman" w:hAnsi="Times New Roman"/>
        </w:rPr>
      </w:pPr>
      <w:r w:rsidRPr="00B66170">
        <w:rPr>
          <w:rFonts w:ascii="Times New Roman" w:hAnsi="Times New Roman"/>
        </w:rPr>
        <w:t>1998-2002</w:t>
      </w:r>
      <w:r w:rsidRPr="00B66170">
        <w:rPr>
          <w:rFonts w:ascii="Times New Roman" w:hAnsi="Times New Roman"/>
        </w:rPr>
        <w:tab/>
        <w:t>Section Editor, Plant and Soil</w:t>
      </w:r>
    </w:p>
    <w:p w14:paraId="3E480741" w14:textId="77777777" w:rsidR="00DF4411" w:rsidRPr="00B66170" w:rsidRDefault="00DF4411" w:rsidP="00DF4411">
      <w:pPr>
        <w:ind w:left="1440" w:hanging="1440"/>
        <w:rPr>
          <w:rFonts w:ascii="Times New Roman" w:hAnsi="Times New Roman"/>
        </w:rPr>
      </w:pPr>
      <w:r w:rsidRPr="00B66170">
        <w:rPr>
          <w:rFonts w:ascii="Times New Roman" w:hAnsi="Times New Roman"/>
        </w:rPr>
        <w:t>1994-1997</w:t>
      </w:r>
      <w:r w:rsidRPr="00B66170">
        <w:rPr>
          <w:rFonts w:ascii="Times New Roman" w:hAnsi="Times New Roman"/>
        </w:rPr>
        <w:tab/>
        <w:t>Senior Editor, Phytopathology</w:t>
      </w:r>
    </w:p>
    <w:p w14:paraId="6C4B2A2B" w14:textId="77777777" w:rsidR="00DF4411" w:rsidRPr="00B66170" w:rsidRDefault="00DF4411" w:rsidP="00DF4411">
      <w:pPr>
        <w:ind w:left="1440" w:hanging="1440"/>
        <w:rPr>
          <w:rFonts w:ascii="Times New Roman" w:hAnsi="Times New Roman"/>
        </w:rPr>
      </w:pPr>
      <w:r w:rsidRPr="00B66170">
        <w:rPr>
          <w:rFonts w:ascii="Times New Roman" w:hAnsi="Times New Roman"/>
        </w:rPr>
        <w:lastRenderedPageBreak/>
        <w:t>1991-1994</w:t>
      </w:r>
      <w:r w:rsidRPr="00B66170">
        <w:rPr>
          <w:rFonts w:ascii="Times New Roman" w:hAnsi="Times New Roman"/>
        </w:rPr>
        <w:tab/>
        <w:t xml:space="preserve">Associate Editor, Phytopathology </w:t>
      </w:r>
    </w:p>
    <w:p w14:paraId="1A9DA07F" w14:textId="77777777" w:rsidR="00DF4411" w:rsidRPr="00B66170" w:rsidRDefault="00DF4411" w:rsidP="00DF4411">
      <w:pPr>
        <w:tabs>
          <w:tab w:val="left" w:pos="630"/>
          <w:tab w:val="left" w:pos="990"/>
          <w:tab w:val="left" w:pos="1890"/>
          <w:tab w:val="left" w:pos="6480"/>
          <w:tab w:val="left" w:pos="8460"/>
          <w:tab w:val="left" w:pos="8729"/>
        </w:tabs>
        <w:rPr>
          <w:rFonts w:ascii="Times New Roman" w:hAnsi="Times New Roman"/>
          <w:b/>
        </w:rPr>
      </w:pPr>
    </w:p>
    <w:p w14:paraId="2C22D8C4" w14:textId="77777777" w:rsidR="00DF4411" w:rsidRPr="00B66170" w:rsidRDefault="00DF4411" w:rsidP="00DF4411">
      <w:pPr>
        <w:tabs>
          <w:tab w:val="left" w:pos="440"/>
          <w:tab w:val="left" w:pos="990"/>
          <w:tab w:val="left" w:pos="1890"/>
          <w:tab w:val="left" w:pos="6480"/>
          <w:tab w:val="left" w:pos="8460"/>
          <w:tab w:val="left" w:pos="8540"/>
        </w:tabs>
        <w:ind w:right="630"/>
        <w:rPr>
          <w:rFonts w:ascii="Times New Roman" w:hAnsi="Times New Roman"/>
        </w:rPr>
      </w:pPr>
      <w:r w:rsidRPr="00B66170">
        <w:rPr>
          <w:rFonts w:ascii="Times New Roman" w:hAnsi="Times New Roman"/>
          <w:spacing w:val="-3"/>
          <w:lang w:val="en-GB"/>
        </w:rPr>
        <w:t>From 1990-2000, I supervised to completion 18 MSc students, 4 PhD students, and 5 postdoctoral researchers.  From 2000-20</w:t>
      </w:r>
      <w:r>
        <w:rPr>
          <w:rFonts w:ascii="Times New Roman" w:hAnsi="Times New Roman"/>
          <w:spacing w:val="-3"/>
          <w:lang w:val="en-GB"/>
        </w:rPr>
        <w:t>22</w:t>
      </w:r>
      <w:r w:rsidRPr="00B66170">
        <w:rPr>
          <w:rFonts w:ascii="Times New Roman" w:hAnsi="Times New Roman"/>
          <w:spacing w:val="-3"/>
          <w:lang w:val="en-GB"/>
        </w:rPr>
        <w:t>, as an adjunct professor in the Dept. of Plant Pathology at Washington State University, I have supervised or co-supervised 9 PhD and 3 MSc students.</w:t>
      </w:r>
      <w:r w:rsidRPr="00B66170">
        <w:rPr>
          <w:rFonts w:ascii="Times New Roman" w:hAnsi="Times New Roman"/>
        </w:rPr>
        <w:t xml:space="preserve"> </w:t>
      </w:r>
    </w:p>
    <w:p w14:paraId="4FE2AC9F" w14:textId="77777777" w:rsidR="00DF4411" w:rsidRPr="00B66170" w:rsidRDefault="00DF4411" w:rsidP="00DF4411">
      <w:pPr>
        <w:tabs>
          <w:tab w:val="left" w:pos="-216"/>
          <w:tab w:val="left" w:pos="504"/>
          <w:tab w:val="left" w:pos="93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 w:val="left" w:pos="12744"/>
          <w:tab w:val="left" w:pos="13464"/>
          <w:tab w:val="left" w:pos="14184"/>
          <w:tab w:val="left" w:pos="14904"/>
          <w:tab w:val="left" w:pos="15624"/>
          <w:tab w:val="left" w:pos="16344"/>
          <w:tab w:val="left" w:pos="17064"/>
          <w:tab w:val="left" w:pos="17784"/>
          <w:tab w:val="left" w:pos="18504"/>
          <w:tab w:val="left" w:pos="19224"/>
        </w:tabs>
        <w:suppressAutoHyphens/>
        <w:spacing w:after="120"/>
        <w:ind w:left="540" w:hanging="360"/>
        <w:rPr>
          <w:rFonts w:ascii="Times New Roman" w:hAnsi="Times New Roman"/>
          <w:spacing w:val="-3"/>
          <w:lang w:val="en-GB"/>
        </w:rPr>
      </w:pPr>
    </w:p>
    <w:p w14:paraId="46052C4C" w14:textId="77777777" w:rsidR="00DF4411" w:rsidRPr="00DF4411" w:rsidRDefault="00DF4411" w:rsidP="00DF4411">
      <w:pPr>
        <w:tabs>
          <w:tab w:val="left" w:pos="-216"/>
          <w:tab w:val="left" w:pos="504"/>
          <w:tab w:val="left" w:pos="93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 w:val="left" w:pos="12744"/>
          <w:tab w:val="left" w:pos="13464"/>
          <w:tab w:val="left" w:pos="14184"/>
          <w:tab w:val="left" w:pos="14904"/>
          <w:tab w:val="left" w:pos="15624"/>
          <w:tab w:val="left" w:pos="16344"/>
          <w:tab w:val="left" w:pos="17064"/>
          <w:tab w:val="left" w:pos="17784"/>
          <w:tab w:val="left" w:pos="18504"/>
          <w:tab w:val="left" w:pos="19224"/>
        </w:tabs>
        <w:suppressAutoHyphens/>
        <w:spacing w:after="120"/>
        <w:ind w:left="540" w:hanging="360"/>
        <w:rPr>
          <w:rFonts w:ascii="Times New Roman" w:hAnsi="Times New Roman"/>
          <w:b/>
        </w:rPr>
      </w:pPr>
      <w:r w:rsidRPr="00DF4411">
        <w:rPr>
          <w:rFonts w:ascii="Times New Roman" w:hAnsi="Times New Roman"/>
          <w:b/>
          <w:spacing w:val="-3"/>
          <w:lang w:val="en-GB"/>
        </w:rPr>
        <w:t xml:space="preserve">PUBLICATIONS </w:t>
      </w:r>
      <w:r w:rsidRPr="00DF4411">
        <w:rPr>
          <w:rFonts w:ascii="Times New Roman" w:hAnsi="Times New Roman"/>
          <w:spacing w:val="-3"/>
          <w:lang w:val="en-GB"/>
        </w:rPr>
        <w:t>(</w:t>
      </w:r>
      <w:r w:rsidRPr="00DF4411">
        <w:rPr>
          <w:rFonts w:ascii="Times New Roman" w:hAnsi="Times New Roman"/>
          <w:b/>
        </w:rPr>
        <w:t xml:space="preserve">More than 175 refereed publications over career, 17 book chapters and over 80 abstracts).  Refereed publications for the last year are presented. </w:t>
      </w:r>
    </w:p>
    <w:p w14:paraId="4F8145F6" w14:textId="77777777" w:rsidR="00DF4411" w:rsidRPr="00DF4411" w:rsidRDefault="00DF4411" w:rsidP="00DF4411">
      <w:pPr>
        <w:tabs>
          <w:tab w:val="left" w:pos="900"/>
        </w:tabs>
        <w:ind w:left="720" w:hanging="450"/>
        <w:rPr>
          <w:rFonts w:ascii="Times New Roman" w:hAnsi="Times New Roman"/>
        </w:rPr>
      </w:pPr>
      <w:r w:rsidRPr="00DF4411">
        <w:rPr>
          <w:rFonts w:ascii="Times New Roman" w:hAnsi="Times New Roman"/>
        </w:rPr>
        <w:t xml:space="preserve">Yin, C., Casa Vargas, J.M., Schlatter, D.C. </w:t>
      </w:r>
      <w:r w:rsidRPr="00DF4411">
        <w:rPr>
          <w:rFonts w:ascii="Times New Roman" w:hAnsi="Times New Roman"/>
          <w:i/>
          <w:iCs/>
        </w:rPr>
        <w:t>et al.</w:t>
      </w:r>
      <w:r w:rsidRPr="00DF4411">
        <w:rPr>
          <w:rFonts w:ascii="Times New Roman" w:hAnsi="Times New Roman"/>
        </w:rPr>
        <w:t xml:space="preserve"> Rhizosphere community selection reveals bacteria associated with reduced root disease. </w:t>
      </w:r>
      <w:r w:rsidRPr="00DF4411">
        <w:rPr>
          <w:rFonts w:ascii="Times New Roman" w:hAnsi="Times New Roman"/>
          <w:i/>
          <w:iCs/>
        </w:rPr>
        <w:t>Microbiome</w:t>
      </w:r>
      <w:r w:rsidRPr="00DF4411">
        <w:rPr>
          <w:rFonts w:ascii="Times New Roman" w:hAnsi="Times New Roman"/>
        </w:rPr>
        <w:t xml:space="preserve"> </w:t>
      </w:r>
      <w:r w:rsidRPr="00DF4411">
        <w:rPr>
          <w:rFonts w:ascii="Times New Roman" w:hAnsi="Times New Roman"/>
          <w:b/>
          <w:bCs/>
        </w:rPr>
        <w:t xml:space="preserve">9, </w:t>
      </w:r>
      <w:r w:rsidRPr="00DF4411">
        <w:rPr>
          <w:rFonts w:ascii="Times New Roman" w:hAnsi="Times New Roman"/>
        </w:rPr>
        <w:t xml:space="preserve">86 (2021). </w:t>
      </w:r>
      <w:hyperlink r:id="rId14" w:history="1">
        <w:r w:rsidRPr="00DF4411">
          <w:rPr>
            <w:rStyle w:val="Hyperlink"/>
            <w:rFonts w:ascii="Times New Roman" w:hAnsi="Times New Roman"/>
          </w:rPr>
          <w:t>https://doi.org/10.1186/s40168-020-00997-5</w:t>
        </w:r>
      </w:hyperlink>
    </w:p>
    <w:p w14:paraId="2D65CCDA" w14:textId="77777777" w:rsidR="00DF4411" w:rsidRPr="00DF4411" w:rsidRDefault="00DF4411" w:rsidP="00DF4411">
      <w:pPr>
        <w:tabs>
          <w:tab w:val="left" w:pos="900"/>
        </w:tabs>
        <w:ind w:left="720" w:hanging="450"/>
        <w:rPr>
          <w:rFonts w:ascii="Times New Roman" w:hAnsi="Times New Roman"/>
        </w:rPr>
      </w:pPr>
      <w:r w:rsidRPr="00DF4411">
        <w:rPr>
          <w:rFonts w:ascii="Times New Roman" w:hAnsi="Times New Roman"/>
        </w:rPr>
        <w:t xml:space="preserve">Yin C, Schlatter DC, Kroese DR, Paulitz TC, Hagerty CH. Responses of Soil Fungal Communities to Lime Application in Wheat Fields in the Pacific Northwest. </w:t>
      </w:r>
      <w:r w:rsidRPr="00DF4411">
        <w:rPr>
          <w:rFonts w:ascii="Times New Roman" w:hAnsi="Times New Roman"/>
          <w:i/>
          <w:iCs/>
        </w:rPr>
        <w:t>Front Microbiol</w:t>
      </w:r>
      <w:r w:rsidRPr="00DF4411">
        <w:rPr>
          <w:rFonts w:ascii="Times New Roman" w:hAnsi="Times New Roman"/>
        </w:rPr>
        <w:t xml:space="preserve">. </w:t>
      </w:r>
      <w:proofErr w:type="gramStart"/>
      <w:r w:rsidRPr="00DF4411">
        <w:rPr>
          <w:rFonts w:ascii="Times New Roman" w:hAnsi="Times New Roman"/>
        </w:rPr>
        <w:t>2021;12:576763</w:t>
      </w:r>
      <w:proofErr w:type="gramEnd"/>
      <w:r w:rsidRPr="00DF4411">
        <w:rPr>
          <w:rFonts w:ascii="Times New Roman" w:hAnsi="Times New Roman"/>
        </w:rPr>
        <w:t xml:space="preserve">. Published 2021 May 20. doi:10.3389/fmicb.2021.57676342. </w:t>
      </w:r>
      <w:hyperlink r:id="rId15" w:history="1">
        <w:r w:rsidRPr="00DF4411">
          <w:rPr>
            <w:rStyle w:val="Hyperlink"/>
            <w:rFonts w:ascii="Times New Roman" w:hAnsi="Times New Roman"/>
          </w:rPr>
          <w:t>https://doi.org/10.3390/agriculture10100447</w:t>
        </w:r>
      </w:hyperlink>
    </w:p>
    <w:p w14:paraId="3570A2E9" w14:textId="77777777" w:rsidR="00DF4411" w:rsidRPr="00DF4411" w:rsidRDefault="00DF4411" w:rsidP="00DF4411">
      <w:pPr>
        <w:tabs>
          <w:tab w:val="left" w:pos="900"/>
        </w:tabs>
        <w:ind w:left="720" w:hanging="450"/>
        <w:rPr>
          <w:rStyle w:val="epub-sectionitem"/>
          <w:rFonts w:ascii="Times New Roman" w:hAnsi="Times New Roman"/>
        </w:rPr>
      </w:pPr>
      <w:proofErr w:type="spellStart"/>
      <w:r w:rsidRPr="00DF4411">
        <w:rPr>
          <w:rFonts w:ascii="Times New Roman" w:hAnsi="Times New Roman"/>
        </w:rPr>
        <w:t>Bozoglu</w:t>
      </w:r>
      <w:proofErr w:type="spellEnd"/>
      <w:r w:rsidRPr="00DF4411">
        <w:rPr>
          <w:rFonts w:ascii="Times New Roman" w:hAnsi="Times New Roman"/>
        </w:rPr>
        <w:t xml:space="preserve">, T., Ozer, G., Mustafa, I, Paulitz, T. and Dababat, A. </w:t>
      </w:r>
      <w:proofErr w:type="gramStart"/>
      <w:r w:rsidRPr="00DF4411">
        <w:rPr>
          <w:rFonts w:ascii="Times New Roman" w:hAnsi="Times New Roman"/>
        </w:rPr>
        <w:t>2021  First</w:t>
      </w:r>
      <w:proofErr w:type="gramEnd"/>
      <w:r w:rsidRPr="00DF4411">
        <w:rPr>
          <w:rFonts w:ascii="Times New Roman" w:hAnsi="Times New Roman"/>
        </w:rPr>
        <w:t xml:space="preserve"> report of crown rot caused by Fusarium </w:t>
      </w:r>
      <w:proofErr w:type="spellStart"/>
      <w:r w:rsidRPr="00DF4411">
        <w:rPr>
          <w:rFonts w:ascii="Times New Roman" w:hAnsi="Times New Roman"/>
        </w:rPr>
        <w:t>redolens</w:t>
      </w:r>
      <w:proofErr w:type="spellEnd"/>
      <w:r w:rsidRPr="00DF4411">
        <w:rPr>
          <w:rFonts w:ascii="Times New Roman" w:hAnsi="Times New Roman"/>
        </w:rPr>
        <w:t xml:space="preserve"> in </w:t>
      </w:r>
      <w:proofErr w:type="spellStart"/>
      <w:r w:rsidRPr="00DF4411">
        <w:rPr>
          <w:rFonts w:ascii="Times New Roman" w:hAnsi="Times New Roman"/>
        </w:rPr>
        <w:t>Kazakhastan</w:t>
      </w:r>
      <w:proofErr w:type="spellEnd"/>
      <w:r w:rsidRPr="00DF4411">
        <w:rPr>
          <w:rFonts w:ascii="Times New Roman" w:hAnsi="Times New Roman"/>
        </w:rPr>
        <w:t xml:space="preserve">.  Plant Disease </w:t>
      </w:r>
      <w:hyperlink r:id="rId16" w:history="1">
        <w:r w:rsidRPr="00DF4411">
          <w:rPr>
            <w:rStyle w:val="Hyperlink"/>
            <w:rFonts w:ascii="Times New Roman" w:hAnsi="Times New Roman"/>
          </w:rPr>
          <w:t>https://doi.org/10.1094/PDIS-01-21-0015-PDN</w:t>
        </w:r>
      </w:hyperlink>
    </w:p>
    <w:p w14:paraId="3D2684B5" w14:textId="77777777" w:rsidR="00DF4411" w:rsidRPr="00DF4411" w:rsidRDefault="00DF4411" w:rsidP="00DF4411">
      <w:pPr>
        <w:tabs>
          <w:tab w:val="left" w:pos="900"/>
        </w:tabs>
        <w:ind w:left="720" w:hanging="450"/>
        <w:rPr>
          <w:rStyle w:val="epub-sectionitem"/>
          <w:rFonts w:ascii="Times New Roman" w:hAnsi="Times New Roman"/>
        </w:rPr>
      </w:pPr>
      <w:r w:rsidRPr="00DF4411">
        <w:rPr>
          <w:rFonts w:ascii="Times New Roman" w:hAnsi="Times New Roman"/>
        </w:rPr>
        <w:t xml:space="preserve"> </w:t>
      </w:r>
      <w:proofErr w:type="spellStart"/>
      <w:r w:rsidRPr="00DF4411">
        <w:rPr>
          <w:rFonts w:ascii="Times New Roman" w:hAnsi="Times New Roman"/>
        </w:rPr>
        <w:t>Imren</w:t>
      </w:r>
      <w:proofErr w:type="spellEnd"/>
      <w:r w:rsidRPr="00DF4411">
        <w:rPr>
          <w:rFonts w:ascii="Times New Roman" w:hAnsi="Times New Roman"/>
        </w:rPr>
        <w:t xml:space="preserve">, M. Ozer, G., Paulitz, T. and Dababat, A.  2021. Plant-parasitic nematode communities associated with wheat-growing areas in </w:t>
      </w:r>
      <w:proofErr w:type="spellStart"/>
      <w:proofErr w:type="gramStart"/>
      <w:r w:rsidRPr="00DF4411">
        <w:rPr>
          <w:rFonts w:ascii="Times New Roman" w:hAnsi="Times New Roman"/>
        </w:rPr>
        <w:t>central,eastern</w:t>
      </w:r>
      <w:proofErr w:type="spellEnd"/>
      <w:proofErr w:type="gramEnd"/>
      <w:r w:rsidRPr="00DF4411">
        <w:rPr>
          <w:rFonts w:ascii="Times New Roman" w:hAnsi="Times New Roman"/>
        </w:rPr>
        <w:t xml:space="preserve">, and south-eastern Kazakhstan.  Plant Disease: https://doi.org/10.1094/PDIS-11-20-2424- SR. </w:t>
      </w:r>
      <w:r w:rsidRPr="00DF4411">
        <w:rPr>
          <w:rStyle w:val="epub-sectionitem"/>
          <w:rFonts w:ascii="Times New Roman" w:hAnsi="Times New Roman"/>
        </w:rPr>
        <w:t xml:space="preserve"> </w:t>
      </w:r>
    </w:p>
    <w:p w14:paraId="09BDF936" w14:textId="77777777" w:rsidR="00DF4411" w:rsidRPr="00DF4411" w:rsidRDefault="00DF4411" w:rsidP="00DF4411">
      <w:pPr>
        <w:tabs>
          <w:tab w:val="left" w:pos="900"/>
        </w:tabs>
        <w:ind w:left="720" w:hanging="450"/>
        <w:rPr>
          <w:rFonts w:ascii="Times New Roman" w:hAnsi="Times New Roman"/>
        </w:rPr>
      </w:pPr>
      <w:r w:rsidRPr="00DF4411">
        <w:rPr>
          <w:rFonts w:ascii="Times New Roman" w:hAnsi="Times New Roman"/>
        </w:rPr>
        <w:t xml:space="preserve"> Wang, Z, Schlatter, D., Glawe, D., Edwards, C., Weller, D., Paulitz, T., </w:t>
      </w:r>
      <w:proofErr w:type="spellStart"/>
      <w:r w:rsidRPr="00DF4411">
        <w:rPr>
          <w:rFonts w:ascii="Times New Roman" w:hAnsi="Times New Roman"/>
        </w:rPr>
        <w:t>Abatzouglou</w:t>
      </w:r>
      <w:proofErr w:type="spellEnd"/>
      <w:r w:rsidRPr="00DF4411">
        <w:rPr>
          <w:rFonts w:ascii="Times New Roman" w:hAnsi="Times New Roman"/>
        </w:rPr>
        <w:t xml:space="preserve">, J. and </w:t>
      </w:r>
      <w:proofErr w:type="spellStart"/>
      <w:r w:rsidRPr="00DF4411">
        <w:rPr>
          <w:rFonts w:ascii="Times New Roman" w:hAnsi="Times New Roman"/>
        </w:rPr>
        <w:t>Okukara</w:t>
      </w:r>
      <w:proofErr w:type="spellEnd"/>
      <w:r w:rsidRPr="00DF4411">
        <w:rPr>
          <w:rFonts w:ascii="Times New Roman" w:hAnsi="Times New Roman"/>
        </w:rPr>
        <w:t>, P.  2021. Native yeast and non-yeast fungal communities of Cabernet Sauvignon berries from two Washington State vineyards, and persistence in spontaneous fermentation, International Journal of Food Microbiology,</w:t>
      </w:r>
    </w:p>
    <w:p w14:paraId="580E3DD8" w14:textId="77777777" w:rsidR="00DF4411" w:rsidRPr="00DF4411" w:rsidRDefault="00DF4411" w:rsidP="00DF4411">
      <w:pPr>
        <w:tabs>
          <w:tab w:val="left" w:pos="900"/>
        </w:tabs>
        <w:ind w:left="720" w:hanging="450"/>
        <w:rPr>
          <w:rFonts w:ascii="Times New Roman" w:hAnsi="Times New Roman"/>
        </w:rPr>
      </w:pPr>
      <w:r w:rsidRPr="00DF4411">
        <w:rPr>
          <w:rFonts w:ascii="Times New Roman" w:hAnsi="Times New Roman"/>
        </w:rPr>
        <w:t xml:space="preserve">        </w:t>
      </w:r>
      <w:hyperlink r:id="rId17" w:history="1">
        <w:r w:rsidRPr="00DF4411">
          <w:rPr>
            <w:rStyle w:val="Hyperlink"/>
            <w:rFonts w:ascii="Times New Roman" w:hAnsi="Times New Roman"/>
          </w:rPr>
          <w:t>https://doi.org/10.1016/j.ijfoodmicro.2021.109225</w:t>
        </w:r>
      </w:hyperlink>
      <w:r w:rsidRPr="00DF4411">
        <w:rPr>
          <w:rFonts w:ascii="Times New Roman" w:hAnsi="Times New Roman"/>
        </w:rPr>
        <w:t>.</w:t>
      </w:r>
    </w:p>
    <w:p w14:paraId="35676E45" w14:textId="77777777" w:rsidR="00DF4411" w:rsidRPr="00DF4411" w:rsidRDefault="00DF4411" w:rsidP="00DF4411">
      <w:pPr>
        <w:tabs>
          <w:tab w:val="left" w:pos="900"/>
        </w:tabs>
        <w:ind w:left="720" w:hanging="450"/>
        <w:rPr>
          <w:rStyle w:val="value"/>
          <w:rFonts w:ascii="Times New Roman" w:hAnsi="Times New Roman"/>
        </w:rPr>
      </w:pPr>
      <w:r w:rsidRPr="00DF4411">
        <w:rPr>
          <w:rFonts w:ascii="Times New Roman" w:hAnsi="Times New Roman"/>
        </w:rPr>
        <w:t xml:space="preserve"> Schlatter, D. C, Hansen, J, Carlson, B., Leslie, I. N.  Huggins, D. R. and </w:t>
      </w:r>
      <w:proofErr w:type="spellStart"/>
      <w:r w:rsidRPr="00DF4411">
        <w:rPr>
          <w:rFonts w:ascii="Times New Roman" w:hAnsi="Times New Roman"/>
        </w:rPr>
        <w:t>Paultiz</w:t>
      </w:r>
      <w:proofErr w:type="spellEnd"/>
      <w:r w:rsidRPr="00DF4411">
        <w:rPr>
          <w:rFonts w:ascii="Times New Roman" w:hAnsi="Times New Roman"/>
        </w:rPr>
        <w:t xml:space="preserve">, T. C. 2022.  </w:t>
      </w:r>
      <w:r w:rsidRPr="00DF4411">
        <w:rPr>
          <w:rFonts w:ascii="Times New Roman" w:hAnsi="Times New Roman"/>
          <w:lang w:val="en"/>
        </w:rPr>
        <w:t xml:space="preserve">Are microbial </w:t>
      </w:r>
      <w:proofErr w:type="gramStart"/>
      <w:r w:rsidRPr="00DF4411">
        <w:rPr>
          <w:rFonts w:ascii="Times New Roman" w:hAnsi="Times New Roman"/>
          <w:lang w:val="en"/>
        </w:rPr>
        <w:t>communities</w:t>
      </w:r>
      <w:proofErr w:type="gramEnd"/>
      <w:r w:rsidRPr="00DF4411">
        <w:rPr>
          <w:rFonts w:ascii="Times New Roman" w:hAnsi="Times New Roman"/>
          <w:lang w:val="en"/>
        </w:rPr>
        <w:t xml:space="preserve"> indicators of soil health in a dryland wheat cropping system?  Applied Soil Ecology 170:</w:t>
      </w:r>
      <w:r w:rsidRPr="00DF4411">
        <w:rPr>
          <w:rStyle w:val="value"/>
          <w:rFonts w:ascii="Times New Roman" w:hAnsi="Times New Roman"/>
        </w:rPr>
        <w:t xml:space="preserve"> 10.1016/j.apsoil.2021.104302</w:t>
      </w:r>
    </w:p>
    <w:p w14:paraId="5BFE2EFF" w14:textId="77777777" w:rsidR="00DF4411" w:rsidRPr="00DF4411" w:rsidRDefault="00DF4411" w:rsidP="00DF4411">
      <w:pPr>
        <w:tabs>
          <w:tab w:val="left" w:pos="900"/>
        </w:tabs>
        <w:ind w:left="720" w:hanging="450"/>
        <w:rPr>
          <w:rStyle w:val="value"/>
          <w:rFonts w:ascii="Times New Roman" w:hAnsi="Times New Roman"/>
        </w:rPr>
      </w:pPr>
      <w:r w:rsidRPr="00DF4411">
        <w:rPr>
          <w:rStyle w:val="value"/>
          <w:rFonts w:ascii="Times New Roman" w:hAnsi="Times New Roman"/>
        </w:rPr>
        <w:t xml:space="preserve"> Yin, C. T., Schlatter, D. C., Kroese, D. R., Paulitz, T. C. and Hagerty, C.H. 2021. </w:t>
      </w:r>
      <w:r w:rsidRPr="00DF4411">
        <w:rPr>
          <w:rFonts w:ascii="Times New Roman" w:hAnsi="Times New Roman"/>
          <w:lang w:val="en"/>
        </w:rPr>
        <w:t xml:space="preserve">Responses of Soil Fungal Communities to Lime Application in Wheat Fields in the Pacific Northwest.  Frontiers in Microbiology </w:t>
      </w:r>
      <w:r w:rsidRPr="00DF4411">
        <w:rPr>
          <w:rStyle w:val="value"/>
          <w:rFonts w:ascii="Times New Roman" w:hAnsi="Times New Roman"/>
        </w:rPr>
        <w:t>10.3389/fmicb.2021.576763</w:t>
      </w:r>
    </w:p>
    <w:p w14:paraId="415DD5FC" w14:textId="77777777" w:rsidR="00DF4411" w:rsidRPr="00DF4411" w:rsidRDefault="00DF4411" w:rsidP="00DF4411">
      <w:pPr>
        <w:tabs>
          <w:tab w:val="left" w:pos="900"/>
        </w:tabs>
        <w:ind w:left="720" w:hanging="450"/>
        <w:rPr>
          <w:rStyle w:val="value"/>
          <w:rFonts w:ascii="Times New Roman" w:hAnsi="Times New Roman"/>
        </w:rPr>
      </w:pPr>
      <w:r w:rsidRPr="00DF4411">
        <w:rPr>
          <w:rStyle w:val="value"/>
          <w:rFonts w:ascii="Times New Roman" w:hAnsi="Times New Roman"/>
          <w:lang w:val="fr-FR"/>
        </w:rPr>
        <w:t xml:space="preserve">Gargouri, S., </w:t>
      </w:r>
      <w:proofErr w:type="spellStart"/>
      <w:r w:rsidRPr="00DF4411">
        <w:rPr>
          <w:rStyle w:val="value"/>
          <w:rFonts w:ascii="Times New Roman" w:hAnsi="Times New Roman"/>
          <w:lang w:val="fr-FR"/>
        </w:rPr>
        <w:t>Boutrous</w:t>
      </w:r>
      <w:proofErr w:type="spellEnd"/>
      <w:r w:rsidRPr="00DF4411">
        <w:rPr>
          <w:rStyle w:val="value"/>
          <w:rFonts w:ascii="Times New Roman" w:hAnsi="Times New Roman"/>
          <w:lang w:val="fr-FR"/>
        </w:rPr>
        <w:t xml:space="preserve">, A., Murray, T. D., Paulitz, T. C., </w:t>
      </w:r>
      <w:proofErr w:type="spellStart"/>
      <w:r w:rsidRPr="00DF4411">
        <w:rPr>
          <w:rStyle w:val="value"/>
          <w:rFonts w:ascii="Times New Roman" w:hAnsi="Times New Roman"/>
          <w:lang w:val="fr-FR"/>
        </w:rPr>
        <w:t>Khemir</w:t>
      </w:r>
      <w:proofErr w:type="spellEnd"/>
      <w:r w:rsidRPr="00DF4411">
        <w:rPr>
          <w:rStyle w:val="value"/>
          <w:rFonts w:ascii="Times New Roman" w:hAnsi="Times New Roman"/>
          <w:lang w:val="fr-FR"/>
        </w:rPr>
        <w:t xml:space="preserve">, E., </w:t>
      </w:r>
      <w:proofErr w:type="spellStart"/>
      <w:r w:rsidRPr="00DF4411">
        <w:rPr>
          <w:rStyle w:val="value"/>
          <w:rFonts w:ascii="Times New Roman" w:hAnsi="Times New Roman"/>
          <w:lang w:val="fr-FR"/>
        </w:rPr>
        <w:t>Souissi</w:t>
      </w:r>
      <w:proofErr w:type="spellEnd"/>
      <w:r w:rsidRPr="00DF4411">
        <w:rPr>
          <w:rStyle w:val="value"/>
          <w:rFonts w:ascii="Times New Roman" w:hAnsi="Times New Roman"/>
          <w:lang w:val="fr-FR"/>
        </w:rPr>
        <w:t xml:space="preserve">, A. Chekali, S. and Burgess, L. W.  </w:t>
      </w:r>
      <w:r w:rsidRPr="00DF4411">
        <w:rPr>
          <w:rStyle w:val="value"/>
          <w:rFonts w:ascii="Times New Roman" w:hAnsi="Times New Roman"/>
        </w:rPr>
        <w:t xml:space="preserve">2021. </w:t>
      </w:r>
      <w:r w:rsidRPr="00DF4411">
        <w:rPr>
          <w:rFonts w:ascii="Times New Roman" w:hAnsi="Times New Roman"/>
          <w:lang w:val="en"/>
        </w:rPr>
        <w:t xml:space="preserve">Occurrence of eyespot of cereals in Tunisia and identification of </w:t>
      </w:r>
      <w:proofErr w:type="spellStart"/>
      <w:r w:rsidRPr="00DF4411">
        <w:rPr>
          <w:rFonts w:ascii="Times New Roman" w:hAnsi="Times New Roman"/>
          <w:i/>
          <w:iCs/>
          <w:lang w:val="en"/>
        </w:rPr>
        <w:t>Oculimacula</w:t>
      </w:r>
      <w:proofErr w:type="spellEnd"/>
      <w:r w:rsidRPr="00DF4411">
        <w:rPr>
          <w:rFonts w:ascii="Times New Roman" w:hAnsi="Times New Roman"/>
          <w:lang w:val="en"/>
        </w:rPr>
        <w:t xml:space="preserve"> species and mating types.  Canadian Journal of Plant Pathology </w:t>
      </w:r>
      <w:r w:rsidRPr="00DF4411">
        <w:rPr>
          <w:rStyle w:val="value"/>
          <w:rFonts w:ascii="Times New Roman" w:hAnsi="Times New Roman"/>
        </w:rPr>
        <w:t>10.1080/07060661.2021.1995501</w:t>
      </w:r>
    </w:p>
    <w:p w14:paraId="47E70D39" w14:textId="77777777" w:rsidR="00DF4411" w:rsidRPr="00DF4411" w:rsidRDefault="00DF4411" w:rsidP="00DF4411">
      <w:pPr>
        <w:tabs>
          <w:tab w:val="left" w:pos="900"/>
        </w:tabs>
        <w:ind w:left="720" w:hanging="450"/>
        <w:rPr>
          <w:rFonts w:ascii="Times New Roman" w:hAnsi="Times New Roman"/>
        </w:rPr>
      </w:pPr>
      <w:r w:rsidRPr="00DF4411">
        <w:rPr>
          <w:rFonts w:ascii="Times New Roman" w:hAnsi="Times New Roman"/>
        </w:rPr>
        <w:t xml:space="preserve">Hagerty, C., Gardner, S., Kroese, D.R., Yin, C., Paulitz, T.C., </w:t>
      </w:r>
      <w:proofErr w:type="spellStart"/>
      <w:r w:rsidRPr="00DF4411">
        <w:rPr>
          <w:rFonts w:ascii="Times New Roman" w:hAnsi="Times New Roman"/>
        </w:rPr>
        <w:t>Pscheidt</w:t>
      </w:r>
      <w:proofErr w:type="spellEnd"/>
      <w:r w:rsidRPr="00DF4411">
        <w:rPr>
          <w:rFonts w:ascii="Times New Roman" w:hAnsi="Times New Roman"/>
        </w:rPr>
        <w:t>, J.W. 2022. Occurrence of mummy berry associated with huckleberry (</w:t>
      </w:r>
      <w:r w:rsidRPr="00DF4411">
        <w:rPr>
          <w:rFonts w:ascii="Times New Roman" w:hAnsi="Times New Roman"/>
          <w:i/>
          <w:iCs/>
        </w:rPr>
        <w:t>Vaccinium membranaceum</w:t>
      </w:r>
      <w:r w:rsidRPr="00DF4411">
        <w:rPr>
          <w:rFonts w:ascii="Times New Roman" w:hAnsi="Times New Roman"/>
        </w:rPr>
        <w:t xml:space="preserve">) caused by </w:t>
      </w:r>
      <w:proofErr w:type="spellStart"/>
      <w:r w:rsidRPr="00DF4411">
        <w:rPr>
          <w:rFonts w:ascii="Times New Roman" w:hAnsi="Times New Roman"/>
          <w:i/>
          <w:iCs/>
        </w:rPr>
        <w:t>Monilinia</w:t>
      </w:r>
      <w:proofErr w:type="spellEnd"/>
      <w:r w:rsidRPr="00DF4411">
        <w:rPr>
          <w:rFonts w:ascii="Times New Roman" w:hAnsi="Times New Roman"/>
          <w:i/>
          <w:iCs/>
        </w:rPr>
        <w:t xml:space="preserve"> </w:t>
      </w:r>
      <w:r w:rsidRPr="00DF4411">
        <w:rPr>
          <w:rFonts w:ascii="Times New Roman" w:hAnsi="Times New Roman"/>
        </w:rPr>
        <w:t xml:space="preserve">spp. in Oregon. Plant Disease. 106(2):357-359. https://doi.org/10.1094/PDIS-04-21-0691-SC.  </w:t>
      </w:r>
    </w:p>
    <w:p w14:paraId="595445F4" w14:textId="341B1F25" w:rsidR="00DF4411" w:rsidRPr="00DF4411" w:rsidRDefault="00DF4411" w:rsidP="00DF4411">
      <w:pPr>
        <w:ind w:left="720" w:hanging="450"/>
        <w:rPr>
          <w:rFonts w:ascii="Times New Roman" w:hAnsi="Times New Roman"/>
        </w:rPr>
      </w:pPr>
      <w:r w:rsidRPr="00DF4411">
        <w:rPr>
          <w:rFonts w:ascii="Times New Roman" w:hAnsi="Times New Roman"/>
        </w:rPr>
        <w:t xml:space="preserve">Ahmadi, M., </w:t>
      </w:r>
      <w:proofErr w:type="spellStart"/>
      <w:r w:rsidRPr="00DF4411">
        <w:rPr>
          <w:rFonts w:ascii="Times New Roman" w:hAnsi="Times New Roman"/>
        </w:rPr>
        <w:t>Mirakhorli</w:t>
      </w:r>
      <w:proofErr w:type="spellEnd"/>
      <w:r w:rsidRPr="00DF4411">
        <w:rPr>
          <w:rFonts w:ascii="Times New Roman" w:hAnsi="Times New Roman"/>
        </w:rPr>
        <w:t>, N., Erginbas-</w:t>
      </w:r>
      <w:proofErr w:type="spellStart"/>
      <w:r w:rsidRPr="00DF4411">
        <w:rPr>
          <w:rFonts w:ascii="Times New Roman" w:hAnsi="Times New Roman"/>
        </w:rPr>
        <w:t>Orakci</w:t>
      </w:r>
      <w:proofErr w:type="spellEnd"/>
      <w:r w:rsidRPr="00DF4411">
        <w:rPr>
          <w:rFonts w:ascii="Times New Roman" w:hAnsi="Times New Roman"/>
        </w:rPr>
        <w:t xml:space="preserve">, G., Ansari, O., Braun, H., Paulitz, T.C., Dababat, A. 2022. Interactions among cereal cyst nematode </w:t>
      </w:r>
      <w:proofErr w:type="spellStart"/>
      <w:r w:rsidRPr="00DF4411">
        <w:rPr>
          <w:rFonts w:ascii="Times New Roman" w:hAnsi="Times New Roman"/>
          <w:i/>
          <w:iCs/>
        </w:rPr>
        <w:t>Heterodera</w:t>
      </w:r>
      <w:proofErr w:type="spellEnd"/>
      <w:r w:rsidRPr="00DF4411">
        <w:rPr>
          <w:rFonts w:ascii="Times New Roman" w:hAnsi="Times New Roman"/>
          <w:i/>
          <w:iCs/>
        </w:rPr>
        <w:t xml:space="preserve"> </w:t>
      </w:r>
      <w:proofErr w:type="spellStart"/>
      <w:r w:rsidRPr="00DF4411">
        <w:rPr>
          <w:rFonts w:ascii="Times New Roman" w:hAnsi="Times New Roman"/>
          <w:i/>
          <w:iCs/>
        </w:rPr>
        <w:t>filipjevi</w:t>
      </w:r>
      <w:proofErr w:type="spellEnd"/>
      <w:r w:rsidRPr="00DF4411">
        <w:rPr>
          <w:rFonts w:ascii="Times New Roman" w:hAnsi="Times New Roman"/>
          <w:i/>
          <w:iCs/>
        </w:rPr>
        <w:t>,</w:t>
      </w:r>
      <w:r w:rsidRPr="00DF4411">
        <w:rPr>
          <w:rFonts w:ascii="Times New Roman" w:hAnsi="Times New Roman"/>
        </w:rPr>
        <w:t xml:space="preserve"> dryland crown rot </w:t>
      </w:r>
      <w:r w:rsidRPr="00DF4411">
        <w:rPr>
          <w:rFonts w:ascii="Times New Roman" w:hAnsi="Times New Roman"/>
          <w:i/>
          <w:iCs/>
        </w:rPr>
        <w:t xml:space="preserve">Fusarium </w:t>
      </w:r>
      <w:proofErr w:type="spellStart"/>
      <w:r w:rsidRPr="00DF4411">
        <w:rPr>
          <w:rFonts w:ascii="Times New Roman" w:hAnsi="Times New Roman"/>
          <w:i/>
          <w:iCs/>
        </w:rPr>
        <w:t>culmorum</w:t>
      </w:r>
      <w:proofErr w:type="spellEnd"/>
      <w:r w:rsidRPr="00DF4411">
        <w:rPr>
          <w:rFonts w:ascii="Times New Roman" w:hAnsi="Times New Roman"/>
        </w:rPr>
        <w:t xml:space="preserve">, and drought on grain yield components and disease severity in bread wheat. Canadian Journal of Plant Pathology. 44(3):415-431. https://doi.org/10.1080/07060661.2021.2013947.  </w:t>
      </w:r>
      <w:r w:rsidRPr="00DF4411">
        <w:rPr>
          <w:rFonts w:ascii="Times New Roman" w:hAnsi="Times New Roman"/>
        </w:rPr>
        <w:br/>
      </w:r>
    </w:p>
    <w:p w14:paraId="35C5E131" w14:textId="77777777" w:rsidR="00DF4411" w:rsidRDefault="00DF4411" w:rsidP="00DF4411">
      <w:pPr>
        <w:tabs>
          <w:tab w:val="right" w:pos="9180"/>
        </w:tabs>
        <w:jc w:val="center"/>
        <w:rPr>
          <w:rFonts w:ascii="Times New Roman" w:hAnsi="Times New Roman"/>
          <w:b/>
          <w:smallCaps/>
        </w:rPr>
      </w:pPr>
      <w:r>
        <w:rPr>
          <w:rFonts w:ascii="Times New Roman" w:hAnsi="Times New Roman"/>
          <w:b/>
          <w:smallCaps/>
        </w:rPr>
        <w:t>Cynthia Gleason</w:t>
      </w:r>
    </w:p>
    <w:p w14:paraId="035CE8B9" w14:textId="77777777" w:rsidR="00DF4411" w:rsidRDefault="00DF4411" w:rsidP="00DF4411">
      <w:pPr>
        <w:tabs>
          <w:tab w:val="right" w:pos="9180"/>
        </w:tabs>
        <w:jc w:val="center"/>
        <w:rPr>
          <w:rFonts w:ascii="Times New Roman" w:hAnsi="Times New Roman"/>
          <w:b/>
          <w:smallCaps/>
        </w:rPr>
      </w:pPr>
      <w:r>
        <w:rPr>
          <w:rFonts w:ascii="Times New Roman" w:hAnsi="Times New Roman"/>
          <w:b/>
          <w:smallCaps/>
        </w:rPr>
        <w:t>Associate professor</w:t>
      </w:r>
    </w:p>
    <w:p w14:paraId="1E58C578" w14:textId="77777777" w:rsidR="00DF4411" w:rsidRDefault="00DF4411" w:rsidP="00DF4411">
      <w:pPr>
        <w:tabs>
          <w:tab w:val="right" w:pos="9180"/>
        </w:tabs>
        <w:jc w:val="center"/>
        <w:rPr>
          <w:rFonts w:ascii="Times New Roman" w:hAnsi="Times New Roman"/>
          <w:b/>
          <w:smallCaps/>
        </w:rPr>
      </w:pPr>
      <w:r>
        <w:rPr>
          <w:rFonts w:ascii="Times New Roman" w:hAnsi="Times New Roman"/>
          <w:b/>
          <w:smallCaps/>
        </w:rPr>
        <w:t xml:space="preserve">department of Plant pathology </w:t>
      </w:r>
    </w:p>
    <w:p w14:paraId="4E9C5247" w14:textId="77777777" w:rsidR="00DF4411" w:rsidRDefault="00DF4411" w:rsidP="00DF4411">
      <w:pPr>
        <w:tabs>
          <w:tab w:val="right" w:pos="9180"/>
        </w:tabs>
        <w:jc w:val="center"/>
        <w:rPr>
          <w:rFonts w:ascii="Times New Roman" w:hAnsi="Times New Roman"/>
          <w:b/>
          <w:smallCaps/>
        </w:rPr>
      </w:pPr>
      <w:r>
        <w:rPr>
          <w:rFonts w:ascii="Times New Roman" w:hAnsi="Times New Roman"/>
          <w:b/>
          <w:smallCaps/>
        </w:rPr>
        <w:t xml:space="preserve">Washington state university </w:t>
      </w:r>
    </w:p>
    <w:p w14:paraId="5E0D44C9" w14:textId="77777777" w:rsidR="00DF4411" w:rsidRDefault="00000000" w:rsidP="00DF4411">
      <w:pPr>
        <w:tabs>
          <w:tab w:val="right" w:pos="9180"/>
        </w:tabs>
        <w:jc w:val="center"/>
        <w:rPr>
          <w:rFonts w:ascii="Times New Roman" w:hAnsi="Times New Roman"/>
          <w:b/>
          <w:smallCaps/>
        </w:rPr>
      </w:pPr>
      <w:hyperlink r:id="rId18" w:history="1">
        <w:r w:rsidR="00DF4411" w:rsidRPr="009A3BC6">
          <w:rPr>
            <w:rStyle w:val="Hyperlink"/>
            <w:rFonts w:ascii="Times New Roman" w:hAnsi="Times New Roman"/>
            <w:b/>
            <w:smallCaps/>
          </w:rPr>
          <w:t>cynthia.gleason@wsu.edu</w:t>
        </w:r>
      </w:hyperlink>
    </w:p>
    <w:p w14:paraId="3E14A870" w14:textId="77777777" w:rsidR="00DF4411" w:rsidRPr="00350EF0" w:rsidRDefault="00DF4411" w:rsidP="00DF4411">
      <w:pPr>
        <w:tabs>
          <w:tab w:val="right" w:pos="9180"/>
        </w:tabs>
        <w:jc w:val="center"/>
        <w:rPr>
          <w:rFonts w:ascii="Times New Roman" w:hAnsi="Times New Roman"/>
          <w:b/>
        </w:rPr>
      </w:pPr>
    </w:p>
    <w:p w14:paraId="398EAD3A" w14:textId="77777777" w:rsidR="00DF4411" w:rsidRPr="00636FF6" w:rsidRDefault="00DF4411" w:rsidP="00DF4411">
      <w:pPr>
        <w:rPr>
          <w:rFonts w:ascii="Times New Roman" w:hAnsi="Times New Roman"/>
          <w:b/>
          <w:u w:val="single"/>
        </w:rPr>
      </w:pPr>
    </w:p>
    <w:p w14:paraId="31984A0F" w14:textId="77777777" w:rsidR="00DF4411" w:rsidRPr="00636FF6" w:rsidRDefault="00DF4411" w:rsidP="00DF4411">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3"/>
        <w:rPr>
          <w:rFonts w:ascii="Times New Roman" w:hAnsi="Times New Roman"/>
          <w:b/>
          <w:caps/>
          <w:spacing w:val="2"/>
          <w:u w:val="single"/>
        </w:rPr>
      </w:pPr>
      <w:r w:rsidRPr="00636FF6">
        <w:rPr>
          <w:rFonts w:ascii="Times New Roman" w:hAnsi="Times New Roman"/>
          <w:b/>
          <w:caps/>
          <w:spacing w:val="2"/>
          <w:u w:val="single"/>
        </w:rPr>
        <w:t xml:space="preserve">Education and Training   </w:t>
      </w:r>
    </w:p>
    <w:p w14:paraId="3A5DFFEF" w14:textId="77777777" w:rsidR="00DF4411" w:rsidRPr="00636FF6" w:rsidRDefault="00DF4411" w:rsidP="00DF4411">
      <w:pPr>
        <w:rPr>
          <w:rFonts w:ascii="Times New Roman" w:hAnsi="Times New Roman"/>
        </w:rPr>
      </w:pPr>
      <w:r w:rsidRPr="00636FF6">
        <w:rPr>
          <w:rFonts w:ascii="Times New Roman" w:hAnsi="Times New Roman"/>
        </w:rPr>
        <w:t>2003</w:t>
      </w:r>
      <w:r w:rsidRPr="00636FF6">
        <w:rPr>
          <w:rFonts w:ascii="Times New Roman" w:hAnsi="Times New Roman"/>
        </w:rPr>
        <w:tab/>
        <w:t xml:space="preserve">Ph.D. </w:t>
      </w:r>
      <w:r w:rsidRPr="00636FF6">
        <w:rPr>
          <w:rFonts w:ascii="Times New Roman" w:hAnsi="Times New Roman"/>
        </w:rPr>
        <w:tab/>
        <w:t xml:space="preserve">University of California, Davis </w:t>
      </w:r>
      <w:r w:rsidRPr="00636FF6">
        <w:rPr>
          <w:rFonts w:ascii="Times New Roman" w:hAnsi="Times New Roman"/>
        </w:rPr>
        <w:tab/>
        <w:t>Biochemistry &amp; Molecular Biology</w:t>
      </w:r>
    </w:p>
    <w:p w14:paraId="43304F89" w14:textId="77777777" w:rsidR="00DF4411" w:rsidRPr="00636FF6" w:rsidRDefault="00DF4411" w:rsidP="00DF4411">
      <w:pPr>
        <w:rPr>
          <w:rFonts w:ascii="Times New Roman" w:hAnsi="Times New Roman"/>
        </w:rPr>
      </w:pPr>
      <w:r w:rsidRPr="00636FF6">
        <w:rPr>
          <w:rFonts w:ascii="Times New Roman" w:hAnsi="Times New Roman"/>
        </w:rPr>
        <w:t>1995</w:t>
      </w:r>
      <w:r w:rsidRPr="00636FF6">
        <w:rPr>
          <w:rFonts w:ascii="Times New Roman" w:hAnsi="Times New Roman"/>
        </w:rPr>
        <w:tab/>
        <w:t xml:space="preserve">B.S. </w:t>
      </w:r>
      <w:r w:rsidRPr="00636FF6">
        <w:rPr>
          <w:rFonts w:ascii="Times New Roman" w:hAnsi="Times New Roman"/>
        </w:rPr>
        <w:tab/>
        <w:t>Santa Clara University, CA</w:t>
      </w:r>
      <w:r w:rsidRPr="00636FF6">
        <w:rPr>
          <w:rFonts w:ascii="Times New Roman" w:hAnsi="Times New Roman"/>
        </w:rPr>
        <w:tab/>
      </w:r>
      <w:r w:rsidRPr="00636FF6">
        <w:rPr>
          <w:rFonts w:ascii="Times New Roman" w:hAnsi="Times New Roman"/>
        </w:rPr>
        <w:tab/>
        <w:t>Biology</w:t>
      </w:r>
    </w:p>
    <w:p w14:paraId="2F682133" w14:textId="77777777" w:rsidR="00DF4411" w:rsidRPr="00636FF6" w:rsidRDefault="00DF4411" w:rsidP="00DF4411">
      <w:pPr>
        <w:rPr>
          <w:rFonts w:ascii="Times New Roman" w:hAnsi="Times New Roman"/>
          <w:b/>
          <w:u w:val="single"/>
        </w:rPr>
      </w:pPr>
    </w:p>
    <w:p w14:paraId="48CE609E" w14:textId="77777777" w:rsidR="00DF4411" w:rsidRPr="00636FF6" w:rsidRDefault="00DF4411" w:rsidP="00DF4411">
      <w:pPr>
        <w:ind w:left="1440" w:hanging="1440"/>
        <w:rPr>
          <w:rFonts w:ascii="Times New Roman" w:hAnsi="Times New Roman"/>
          <w:b/>
          <w:caps/>
        </w:rPr>
      </w:pPr>
    </w:p>
    <w:p w14:paraId="305D64FE" w14:textId="77777777" w:rsidR="00DF4411" w:rsidRPr="00636FF6" w:rsidRDefault="00DF4411" w:rsidP="00DF4411">
      <w:pPr>
        <w:ind w:left="1440" w:hanging="1440"/>
        <w:rPr>
          <w:rFonts w:ascii="Times New Roman" w:hAnsi="Times New Roman"/>
          <w:b/>
          <w:caps/>
          <w:u w:val="single"/>
        </w:rPr>
      </w:pPr>
      <w:r w:rsidRPr="00636FF6">
        <w:rPr>
          <w:rFonts w:ascii="Times New Roman" w:hAnsi="Times New Roman"/>
          <w:b/>
          <w:caps/>
          <w:u w:val="single"/>
        </w:rPr>
        <w:t xml:space="preserve">Research and Professional Experience </w:t>
      </w:r>
    </w:p>
    <w:p w14:paraId="09F824B7" w14:textId="77777777" w:rsidR="00DF4411" w:rsidRPr="00636FF6" w:rsidRDefault="00DF4411" w:rsidP="00DF4411">
      <w:pPr>
        <w:ind w:left="1440" w:hanging="1440"/>
        <w:rPr>
          <w:rFonts w:ascii="Times New Roman" w:hAnsi="Times New Roman"/>
          <w:bCs/>
        </w:rPr>
      </w:pPr>
      <w:r w:rsidRPr="00636FF6">
        <w:rPr>
          <w:rFonts w:ascii="Times New Roman" w:hAnsi="Times New Roman"/>
          <w:bCs/>
        </w:rPr>
        <w:t>2022- present   Associate Professor, Plant Pathology Department, Washington State University</w:t>
      </w:r>
    </w:p>
    <w:p w14:paraId="0FA53C0D" w14:textId="77777777" w:rsidR="00DF4411" w:rsidRPr="00636FF6" w:rsidRDefault="00DF4411" w:rsidP="00DF4411">
      <w:pPr>
        <w:ind w:left="1440" w:hanging="1440"/>
        <w:rPr>
          <w:rFonts w:ascii="Times New Roman" w:hAnsi="Times New Roman"/>
          <w:bCs/>
        </w:rPr>
      </w:pPr>
      <w:r w:rsidRPr="00636FF6">
        <w:rPr>
          <w:rFonts w:ascii="Times New Roman" w:hAnsi="Times New Roman"/>
          <w:bCs/>
        </w:rPr>
        <w:t>2016-2022</w:t>
      </w:r>
      <w:r w:rsidRPr="00636FF6">
        <w:rPr>
          <w:rFonts w:ascii="Times New Roman" w:hAnsi="Times New Roman"/>
          <w:bCs/>
        </w:rPr>
        <w:tab/>
        <w:t>Assistant Professor, Plant Pathology Department, Washington State University</w:t>
      </w:r>
    </w:p>
    <w:p w14:paraId="50FD81B5" w14:textId="77777777" w:rsidR="00DF4411" w:rsidRPr="00636FF6" w:rsidRDefault="00DF4411" w:rsidP="00DF4411">
      <w:pPr>
        <w:ind w:left="1440" w:hanging="1440"/>
        <w:rPr>
          <w:rFonts w:ascii="Times New Roman" w:hAnsi="Times New Roman"/>
        </w:rPr>
      </w:pPr>
      <w:r w:rsidRPr="00636FF6">
        <w:rPr>
          <w:rFonts w:ascii="Times New Roman" w:hAnsi="Times New Roman"/>
        </w:rPr>
        <w:t>2011-2016</w:t>
      </w:r>
      <w:r w:rsidRPr="00636FF6">
        <w:rPr>
          <w:rFonts w:ascii="Times New Roman" w:hAnsi="Times New Roman"/>
        </w:rPr>
        <w:tab/>
        <w:t xml:space="preserve">Jr. Professor, Georg-August University, </w:t>
      </w:r>
      <w:proofErr w:type="spellStart"/>
      <w:r w:rsidRPr="00636FF6">
        <w:rPr>
          <w:rFonts w:ascii="Times New Roman" w:hAnsi="Times New Roman"/>
        </w:rPr>
        <w:t>Goettingen</w:t>
      </w:r>
      <w:proofErr w:type="spellEnd"/>
      <w:r w:rsidRPr="00636FF6">
        <w:rPr>
          <w:rFonts w:ascii="Times New Roman" w:hAnsi="Times New Roman"/>
        </w:rPr>
        <w:t>, Germany</w:t>
      </w:r>
    </w:p>
    <w:p w14:paraId="2865E56E" w14:textId="77777777" w:rsidR="00DF4411" w:rsidRPr="00636FF6" w:rsidRDefault="00DF4411" w:rsidP="00DF4411">
      <w:pPr>
        <w:ind w:left="1440" w:hanging="1440"/>
        <w:rPr>
          <w:rFonts w:ascii="Times New Roman" w:hAnsi="Times New Roman"/>
        </w:rPr>
      </w:pPr>
      <w:r w:rsidRPr="00636FF6">
        <w:rPr>
          <w:rFonts w:ascii="Times New Roman" w:hAnsi="Times New Roman"/>
        </w:rPr>
        <w:t>2006-2011</w:t>
      </w:r>
      <w:r w:rsidRPr="00636FF6">
        <w:rPr>
          <w:rFonts w:ascii="Times New Roman" w:hAnsi="Times New Roman"/>
        </w:rPr>
        <w:tab/>
      </w:r>
      <w:proofErr w:type="gramStart"/>
      <w:r w:rsidRPr="00636FF6">
        <w:rPr>
          <w:rFonts w:ascii="Times New Roman" w:hAnsi="Times New Roman"/>
        </w:rPr>
        <w:t>Post-doctoral</w:t>
      </w:r>
      <w:proofErr w:type="gramEnd"/>
      <w:r w:rsidRPr="00636FF6">
        <w:rPr>
          <w:rFonts w:ascii="Times New Roman" w:hAnsi="Times New Roman"/>
        </w:rPr>
        <w:t xml:space="preserve"> fellow, Plant Industry, CSIRO, Perth, Australia </w:t>
      </w:r>
    </w:p>
    <w:p w14:paraId="681F7D48" w14:textId="77777777" w:rsidR="00DF4411" w:rsidRPr="00636FF6" w:rsidRDefault="00DF4411" w:rsidP="00DF4411">
      <w:pPr>
        <w:ind w:left="1440" w:hanging="1440"/>
        <w:rPr>
          <w:rFonts w:ascii="Times New Roman" w:hAnsi="Times New Roman"/>
        </w:rPr>
      </w:pPr>
      <w:r w:rsidRPr="00636FF6">
        <w:rPr>
          <w:rFonts w:ascii="Times New Roman" w:hAnsi="Times New Roman"/>
        </w:rPr>
        <w:t>2003-2006</w:t>
      </w:r>
      <w:r w:rsidRPr="00636FF6">
        <w:rPr>
          <w:rFonts w:ascii="Times New Roman" w:hAnsi="Times New Roman"/>
        </w:rPr>
        <w:tab/>
      </w:r>
      <w:proofErr w:type="gramStart"/>
      <w:r w:rsidRPr="00636FF6">
        <w:rPr>
          <w:rFonts w:ascii="Times New Roman" w:hAnsi="Times New Roman"/>
        </w:rPr>
        <w:t>Post-doctoral</w:t>
      </w:r>
      <w:proofErr w:type="gramEnd"/>
      <w:r w:rsidRPr="00636FF6">
        <w:rPr>
          <w:rFonts w:ascii="Times New Roman" w:hAnsi="Times New Roman"/>
        </w:rPr>
        <w:t xml:space="preserve"> fellow, Disease and Stress Biology, John Innes Centre, Norwich, UK.</w:t>
      </w:r>
    </w:p>
    <w:p w14:paraId="1B162892" w14:textId="77777777" w:rsidR="00DF4411" w:rsidRPr="00636FF6" w:rsidRDefault="00DF4411" w:rsidP="00DF4411">
      <w:pPr>
        <w:keepNext/>
        <w:outlineLvl w:val="4"/>
        <w:rPr>
          <w:rFonts w:ascii="Times New Roman" w:hAnsi="Times New Roman"/>
          <w:b/>
          <w:caps/>
        </w:rPr>
      </w:pPr>
    </w:p>
    <w:p w14:paraId="3C1F34B8" w14:textId="77777777" w:rsidR="00DF4411" w:rsidRPr="00636FF6" w:rsidRDefault="00DF4411" w:rsidP="00DF4411">
      <w:pPr>
        <w:keepNext/>
        <w:outlineLvl w:val="4"/>
        <w:rPr>
          <w:rFonts w:ascii="Times New Roman" w:hAnsi="Times New Roman"/>
          <w:b/>
          <w:caps/>
          <w:u w:val="single"/>
        </w:rPr>
      </w:pPr>
      <w:r w:rsidRPr="00636FF6">
        <w:rPr>
          <w:rFonts w:ascii="Times New Roman" w:hAnsi="Times New Roman"/>
          <w:b/>
          <w:caps/>
          <w:u w:val="single"/>
        </w:rPr>
        <w:t>Professional Activities/Service</w:t>
      </w:r>
    </w:p>
    <w:p w14:paraId="14363BDB" w14:textId="77777777" w:rsidR="00DF4411" w:rsidRPr="00636FF6" w:rsidRDefault="00DF4411" w:rsidP="00DF4411">
      <w:pPr>
        <w:pStyle w:val="Default"/>
        <w:rPr>
          <w:rFonts w:ascii="Times New Roman" w:hAnsi="Times New Roman" w:cs="Times New Roman"/>
          <w:b/>
          <w:bCs/>
        </w:rPr>
      </w:pPr>
      <w:bookmarkStart w:id="3" w:name="_Hlk56677780"/>
      <w:r w:rsidRPr="00636FF6">
        <w:rPr>
          <w:rFonts w:ascii="Times New Roman" w:hAnsi="Times New Roman" w:cs="Times New Roman"/>
          <w:b/>
          <w:bCs/>
        </w:rPr>
        <w:t>Trade publications:</w:t>
      </w:r>
    </w:p>
    <w:p w14:paraId="7FA2FF32" w14:textId="77777777" w:rsidR="00DF4411" w:rsidRPr="00636FF6" w:rsidRDefault="00DF4411" w:rsidP="00DF4411">
      <w:pPr>
        <w:pStyle w:val="Default"/>
        <w:rPr>
          <w:rFonts w:ascii="Times New Roman" w:hAnsi="Times New Roman" w:cs="Times New Roman"/>
        </w:rPr>
      </w:pPr>
      <w:r>
        <w:rPr>
          <w:rFonts w:ascii="Times New Roman" w:hAnsi="Times New Roman" w:cs="Times New Roman"/>
        </w:rPr>
        <w:t xml:space="preserve">1) </w:t>
      </w:r>
      <w:r w:rsidRPr="00636FF6">
        <w:rPr>
          <w:rFonts w:ascii="Times New Roman" w:hAnsi="Times New Roman" w:cs="Times New Roman"/>
        </w:rPr>
        <w:t>Cynthia Gleason and Sagar Sathuvalli “Genetic Diversity in Columbia Root-Knot Nematode, and a Request for Help in Research,”</w:t>
      </w:r>
      <w:r w:rsidRPr="00636FF6">
        <w:rPr>
          <w:rFonts w:ascii="Times New Roman" w:hAnsi="Times New Roman" w:cs="Times New Roman"/>
          <w:b/>
          <w:bCs/>
        </w:rPr>
        <w:t xml:space="preserve"> </w:t>
      </w:r>
      <w:r w:rsidRPr="00636FF6">
        <w:rPr>
          <w:rFonts w:ascii="Times New Roman" w:hAnsi="Times New Roman" w:cs="Times New Roman"/>
          <w:u w:val="single"/>
        </w:rPr>
        <w:t>Potato Progress</w:t>
      </w:r>
      <w:r w:rsidRPr="00636FF6">
        <w:rPr>
          <w:rFonts w:ascii="Times New Roman" w:hAnsi="Times New Roman" w:cs="Times New Roman"/>
          <w:b/>
          <w:bCs/>
        </w:rPr>
        <w:t xml:space="preserve">, </w:t>
      </w:r>
      <w:r w:rsidRPr="00636FF6">
        <w:rPr>
          <w:rFonts w:ascii="Times New Roman" w:hAnsi="Times New Roman" w:cs="Times New Roman"/>
        </w:rPr>
        <w:t>Vol XX, No. 13, 2020</w:t>
      </w:r>
    </w:p>
    <w:bookmarkEnd w:id="3"/>
    <w:p w14:paraId="2B251BAC" w14:textId="77777777" w:rsidR="00DF4411" w:rsidRPr="00636FF6" w:rsidRDefault="00DF4411" w:rsidP="00DF4411">
      <w:pPr>
        <w:contextualSpacing/>
        <w:rPr>
          <w:rFonts w:ascii="Times New Roman" w:hAnsi="Times New Roman"/>
          <w:bCs/>
        </w:rPr>
      </w:pPr>
      <w:r>
        <w:rPr>
          <w:rFonts w:ascii="Times New Roman" w:hAnsi="Times New Roman"/>
        </w:rPr>
        <w:t xml:space="preserve">2) </w:t>
      </w:r>
      <w:r w:rsidRPr="00636FF6">
        <w:rPr>
          <w:rFonts w:ascii="Times New Roman" w:hAnsi="Times New Roman"/>
        </w:rPr>
        <w:t>Zhang and Gleason, “</w:t>
      </w:r>
      <w:r w:rsidRPr="00636FF6">
        <w:rPr>
          <w:rFonts w:ascii="Times New Roman" w:hAnsi="Times New Roman"/>
          <w:bCs/>
        </w:rPr>
        <w:t xml:space="preserve">Loop-Mediated Isothermal Amplification for the Diagnostic Detection </w:t>
      </w:r>
      <w:proofErr w:type="gramStart"/>
      <w:r w:rsidRPr="00636FF6">
        <w:rPr>
          <w:rFonts w:ascii="Times New Roman" w:hAnsi="Times New Roman"/>
          <w:bCs/>
        </w:rPr>
        <w:t xml:space="preserve">of  </w:t>
      </w:r>
      <w:r w:rsidRPr="00636FF6">
        <w:rPr>
          <w:rFonts w:ascii="Times New Roman" w:hAnsi="Times New Roman"/>
          <w:bCs/>
          <w:i/>
          <w:iCs/>
        </w:rPr>
        <w:t>Meloidogyne</w:t>
      </w:r>
      <w:proofErr w:type="gramEnd"/>
      <w:r w:rsidRPr="00636FF6">
        <w:rPr>
          <w:rFonts w:ascii="Times New Roman" w:hAnsi="Times New Roman"/>
          <w:bCs/>
          <w:i/>
          <w:iCs/>
        </w:rPr>
        <w:t xml:space="preserve"> </w:t>
      </w:r>
      <w:proofErr w:type="spellStart"/>
      <w:r w:rsidRPr="00636FF6">
        <w:rPr>
          <w:rFonts w:ascii="Times New Roman" w:hAnsi="Times New Roman"/>
          <w:bCs/>
          <w:i/>
          <w:iCs/>
        </w:rPr>
        <w:t>chitwoodi</w:t>
      </w:r>
      <w:proofErr w:type="spellEnd"/>
      <w:r w:rsidRPr="00636FF6">
        <w:rPr>
          <w:rFonts w:ascii="Times New Roman" w:hAnsi="Times New Roman"/>
          <w:bCs/>
          <w:i/>
          <w:iCs/>
        </w:rPr>
        <w:t xml:space="preserve">,” </w:t>
      </w:r>
      <w:r w:rsidRPr="00636FF6">
        <w:rPr>
          <w:rFonts w:ascii="Times New Roman" w:hAnsi="Times New Roman"/>
          <w:bCs/>
          <w:u w:val="single"/>
        </w:rPr>
        <w:t>Potato Progress</w:t>
      </w:r>
      <w:r w:rsidRPr="00636FF6">
        <w:rPr>
          <w:rFonts w:ascii="Times New Roman" w:hAnsi="Times New Roman"/>
          <w:bCs/>
          <w:i/>
          <w:iCs/>
        </w:rPr>
        <w:t xml:space="preserve"> </w:t>
      </w:r>
      <w:r w:rsidRPr="00636FF6">
        <w:rPr>
          <w:rFonts w:ascii="Times New Roman" w:hAnsi="Times New Roman"/>
          <w:b/>
          <w:bCs/>
          <w:i/>
          <w:iCs/>
        </w:rPr>
        <w:t xml:space="preserve"> </w:t>
      </w:r>
      <w:r w:rsidRPr="00636FF6">
        <w:rPr>
          <w:rFonts w:ascii="Times New Roman" w:hAnsi="Times New Roman"/>
        </w:rPr>
        <w:t>Vol XX, No. 1, 2020</w:t>
      </w:r>
    </w:p>
    <w:p w14:paraId="49A36EB9" w14:textId="77777777" w:rsidR="00DF4411" w:rsidRPr="00636FF6" w:rsidRDefault="00DF4411" w:rsidP="00DF4411">
      <w:pPr>
        <w:contextualSpacing/>
        <w:rPr>
          <w:rFonts w:ascii="Times New Roman" w:hAnsi="Times New Roman"/>
        </w:rPr>
      </w:pPr>
    </w:p>
    <w:p w14:paraId="1DDB95DC" w14:textId="77777777" w:rsidR="00DF4411" w:rsidRPr="00636FF6" w:rsidRDefault="00DF4411" w:rsidP="00DF4411">
      <w:pPr>
        <w:pStyle w:val="DataField11pt-Single"/>
        <w:spacing w:after="120"/>
        <w:rPr>
          <w:rFonts w:ascii="Times New Roman" w:hAnsi="Times New Roman" w:cs="Times New Roman"/>
          <w:b/>
          <w:bCs/>
          <w:sz w:val="24"/>
          <w:szCs w:val="24"/>
        </w:rPr>
      </w:pPr>
      <w:r w:rsidRPr="00636FF6">
        <w:rPr>
          <w:rStyle w:val="Strong"/>
          <w:rFonts w:ascii="Times New Roman" w:hAnsi="Times New Roman" w:cs="Times New Roman"/>
          <w:sz w:val="24"/>
          <w:szCs w:val="24"/>
        </w:rPr>
        <w:t>Tools &amp; Products:</w:t>
      </w:r>
      <w:r>
        <w:rPr>
          <w:rStyle w:val="Strong"/>
          <w:rFonts w:ascii="Times New Roman" w:hAnsi="Times New Roman" w:cs="Times New Roman"/>
          <w:sz w:val="24"/>
          <w:szCs w:val="24"/>
        </w:rPr>
        <w:t xml:space="preserve"> </w:t>
      </w:r>
      <w:r w:rsidRPr="00636FF6">
        <w:rPr>
          <w:rFonts w:ascii="Times New Roman" w:hAnsi="Times New Roman" w:cs="Times New Roman"/>
          <w:sz w:val="24"/>
          <w:szCs w:val="24"/>
        </w:rPr>
        <w:t xml:space="preserve">Patent Application Number: </w:t>
      </w:r>
      <w:bookmarkStart w:id="4" w:name="_Hlk56677301"/>
      <w:r w:rsidRPr="00636FF6">
        <w:rPr>
          <w:rFonts w:ascii="Times New Roman" w:hAnsi="Times New Roman" w:cs="Times New Roman"/>
          <w:color w:val="000000"/>
          <w:sz w:val="24"/>
          <w:szCs w:val="24"/>
        </w:rPr>
        <w:t>6302464</w:t>
      </w:r>
      <w:bookmarkEnd w:id="4"/>
      <w:r>
        <w:rPr>
          <w:rFonts w:ascii="Times New Roman" w:hAnsi="Times New Roman" w:cs="Times New Roman"/>
          <w:color w:val="000000"/>
          <w:sz w:val="24"/>
          <w:szCs w:val="24"/>
        </w:rPr>
        <w:t xml:space="preserve">, </w:t>
      </w:r>
      <w:r w:rsidRPr="00636FF6">
        <w:rPr>
          <w:rFonts w:ascii="Times New Roman" w:hAnsi="Times New Roman" w:cs="Times New Roman"/>
          <w:sz w:val="24"/>
          <w:szCs w:val="24"/>
        </w:rPr>
        <w:t xml:space="preserve">Application Filing Date: May 12, </w:t>
      </w:r>
      <w:proofErr w:type="gramStart"/>
      <w:r w:rsidRPr="00636FF6">
        <w:rPr>
          <w:rFonts w:ascii="Times New Roman" w:hAnsi="Times New Roman" w:cs="Times New Roman"/>
          <w:sz w:val="24"/>
          <w:szCs w:val="24"/>
        </w:rPr>
        <w:t>2021</w:t>
      </w:r>
      <w:r>
        <w:rPr>
          <w:rFonts w:ascii="Times New Roman" w:hAnsi="Times New Roman" w:cs="Times New Roman"/>
          <w:sz w:val="24"/>
          <w:szCs w:val="24"/>
        </w:rPr>
        <w:t>;</w:t>
      </w:r>
      <w:r w:rsidRPr="00636FF6">
        <w:rPr>
          <w:rFonts w:ascii="Times New Roman" w:hAnsi="Times New Roman" w:cs="Times New Roman"/>
          <w:sz w:val="24"/>
          <w:szCs w:val="24"/>
        </w:rPr>
        <w:t>Title</w:t>
      </w:r>
      <w:proofErr w:type="gramEnd"/>
      <w:r w:rsidRPr="00636FF6">
        <w:rPr>
          <w:rFonts w:ascii="Times New Roman" w:hAnsi="Times New Roman" w:cs="Times New Roman"/>
          <w:sz w:val="24"/>
          <w:szCs w:val="24"/>
        </w:rPr>
        <w:t xml:space="preserve">: </w:t>
      </w:r>
      <w:r w:rsidRPr="00636FF6">
        <w:rPr>
          <w:rFonts w:ascii="Times New Roman" w:hAnsi="Times New Roman" w:cs="Times New Roman"/>
          <w:sz w:val="24"/>
          <w:szCs w:val="24"/>
          <w:lang w:val="en-CA"/>
        </w:rPr>
        <w:t>Bacterial secreted immunostimulants to protect plants</w:t>
      </w:r>
      <w:r w:rsidRPr="00636FF6">
        <w:rPr>
          <w:rFonts w:ascii="Times New Roman" w:hAnsi="Times New Roman" w:cs="Times New Roman"/>
          <w:sz w:val="24"/>
          <w:szCs w:val="24"/>
        </w:rPr>
        <w:t xml:space="preserve"> against pathogens</w:t>
      </w:r>
    </w:p>
    <w:p w14:paraId="0C10ECEC" w14:textId="77777777" w:rsidR="00DF4411" w:rsidRPr="00636FF6" w:rsidRDefault="00DF4411" w:rsidP="00DF4411">
      <w:pPr>
        <w:rPr>
          <w:rFonts w:ascii="Times New Roman" w:hAnsi="Times New Roman"/>
          <w:b/>
        </w:rPr>
      </w:pPr>
    </w:p>
    <w:p w14:paraId="005DBE9A" w14:textId="77777777" w:rsidR="00DF4411" w:rsidRPr="00636FF6" w:rsidRDefault="00DF4411" w:rsidP="00DF4411">
      <w:pPr>
        <w:rPr>
          <w:rFonts w:ascii="Times New Roman" w:hAnsi="Times New Roman"/>
        </w:rPr>
      </w:pPr>
      <w:r w:rsidRPr="00636FF6">
        <w:rPr>
          <w:rFonts w:ascii="Times New Roman" w:hAnsi="Times New Roman"/>
          <w:b/>
        </w:rPr>
        <w:t>Invited Talks in Past Four Years:</w:t>
      </w:r>
    </w:p>
    <w:p w14:paraId="2765DB82" w14:textId="77777777" w:rsidR="00DF4411" w:rsidRPr="00636FF6" w:rsidRDefault="00DF4411" w:rsidP="00DF4411">
      <w:pPr>
        <w:pStyle w:val="Normal1"/>
        <w:tabs>
          <w:tab w:val="left" w:pos="2880"/>
          <w:tab w:val="left" w:pos="4320"/>
        </w:tabs>
        <w:spacing w:line="240" w:lineRule="auto"/>
        <w:contextualSpacing/>
        <w:rPr>
          <w:sz w:val="24"/>
          <w:szCs w:val="24"/>
        </w:rPr>
      </w:pPr>
      <w:r w:rsidRPr="00636FF6">
        <w:rPr>
          <w:sz w:val="24"/>
          <w:szCs w:val="24"/>
        </w:rPr>
        <w:t>1. 7</w:t>
      </w:r>
      <w:r w:rsidRPr="00636FF6">
        <w:rPr>
          <w:sz w:val="24"/>
          <w:szCs w:val="24"/>
          <w:vertAlign w:val="superscript"/>
        </w:rPr>
        <w:t xml:space="preserve">th </w:t>
      </w:r>
      <w:r w:rsidRPr="00636FF6">
        <w:rPr>
          <w:sz w:val="24"/>
          <w:szCs w:val="24"/>
        </w:rPr>
        <w:t>International</w:t>
      </w:r>
      <w:r w:rsidRPr="00636FF6">
        <w:rPr>
          <w:rStyle w:val="Emphasis"/>
          <w:i w:val="0"/>
          <w:iCs w:val="0"/>
          <w:shd w:val="clear" w:color="auto" w:fill="FFFFFF"/>
        </w:rPr>
        <w:t xml:space="preserve"> Congress</w:t>
      </w:r>
      <w:r w:rsidRPr="00636FF6">
        <w:rPr>
          <w:sz w:val="24"/>
          <w:szCs w:val="24"/>
          <w:shd w:val="clear" w:color="auto" w:fill="FFFFFF"/>
        </w:rPr>
        <w:t> of </w:t>
      </w:r>
      <w:r w:rsidRPr="00636FF6">
        <w:rPr>
          <w:rStyle w:val="Emphasis"/>
          <w:i w:val="0"/>
          <w:iCs w:val="0"/>
          <w:shd w:val="clear" w:color="auto" w:fill="FFFFFF"/>
        </w:rPr>
        <w:t>Nematology</w:t>
      </w:r>
      <w:r w:rsidRPr="00636FF6">
        <w:rPr>
          <w:sz w:val="24"/>
          <w:szCs w:val="24"/>
          <w:shd w:val="clear" w:color="auto" w:fill="FFFFFF"/>
        </w:rPr>
        <w:t>, Antibes, France May 2022</w:t>
      </w:r>
    </w:p>
    <w:p w14:paraId="09A2E199" w14:textId="77777777" w:rsidR="00DF4411" w:rsidRPr="00636FF6" w:rsidRDefault="00DF4411" w:rsidP="00DF4411">
      <w:pPr>
        <w:pStyle w:val="Normal1"/>
        <w:tabs>
          <w:tab w:val="left" w:pos="2880"/>
          <w:tab w:val="left" w:pos="4320"/>
        </w:tabs>
        <w:spacing w:line="240" w:lineRule="auto"/>
        <w:contextualSpacing/>
        <w:rPr>
          <w:b/>
          <w:bCs/>
          <w:color w:val="000000"/>
          <w:sz w:val="24"/>
          <w:szCs w:val="24"/>
          <w:shd w:val="clear" w:color="auto" w:fill="FFFFFF"/>
        </w:rPr>
      </w:pPr>
      <w:r w:rsidRPr="00636FF6">
        <w:rPr>
          <w:sz w:val="24"/>
          <w:szCs w:val="24"/>
        </w:rPr>
        <w:t xml:space="preserve">2. </w:t>
      </w:r>
      <w:r w:rsidRPr="00636FF6">
        <w:rPr>
          <w:iCs/>
          <w:sz w:val="24"/>
          <w:szCs w:val="24"/>
        </w:rPr>
        <w:t>57</w:t>
      </w:r>
      <w:r w:rsidRPr="00636FF6">
        <w:rPr>
          <w:iCs/>
          <w:sz w:val="24"/>
          <w:szCs w:val="24"/>
          <w:vertAlign w:val="superscript"/>
        </w:rPr>
        <w:t>th</w:t>
      </w:r>
      <w:r w:rsidRPr="00636FF6">
        <w:rPr>
          <w:iCs/>
          <w:sz w:val="24"/>
          <w:szCs w:val="24"/>
        </w:rPr>
        <w:t xml:space="preserve"> Annual </w:t>
      </w:r>
      <w:r w:rsidRPr="00636FF6">
        <w:rPr>
          <w:sz w:val="24"/>
          <w:szCs w:val="24"/>
        </w:rPr>
        <w:t>Meeting</w:t>
      </w:r>
      <w:r w:rsidRPr="00636FF6">
        <w:rPr>
          <w:iCs/>
          <w:sz w:val="24"/>
          <w:szCs w:val="24"/>
        </w:rPr>
        <w:t xml:space="preserve"> of the Society of Nematologists, Gulf Shores, AL September 2021</w:t>
      </w:r>
    </w:p>
    <w:p w14:paraId="48B56480" w14:textId="77777777" w:rsidR="00DF4411" w:rsidRPr="00636FF6" w:rsidRDefault="00DF4411" w:rsidP="00DF4411">
      <w:pPr>
        <w:autoSpaceDE/>
        <w:autoSpaceDN/>
        <w:spacing w:after="160"/>
        <w:contextualSpacing/>
        <w:rPr>
          <w:rFonts w:ascii="Times New Roman" w:hAnsi="Times New Roman"/>
          <w:shd w:val="clear" w:color="auto" w:fill="FFFFFF"/>
        </w:rPr>
      </w:pPr>
      <w:r w:rsidRPr="00636FF6">
        <w:rPr>
          <w:rFonts w:ascii="Times New Roman" w:hAnsi="Times New Roman"/>
        </w:rPr>
        <w:t xml:space="preserve">2.  Plant pathogen effectors- the nematode perspective. </w:t>
      </w:r>
      <w:r w:rsidRPr="00636FF6">
        <w:rPr>
          <w:rFonts w:ascii="Times New Roman" w:hAnsi="Times New Roman"/>
          <w:shd w:val="clear" w:color="auto" w:fill="FFFFFF"/>
        </w:rPr>
        <w:t>The Cluster of Excellence on Plant Sciences, zoom, June 1, 2021.</w:t>
      </w:r>
    </w:p>
    <w:p w14:paraId="71DD6BFF" w14:textId="77777777" w:rsidR="00DF4411" w:rsidRPr="00636FF6" w:rsidRDefault="00DF4411" w:rsidP="00DF4411">
      <w:pPr>
        <w:autoSpaceDE/>
        <w:autoSpaceDN/>
        <w:spacing w:after="160"/>
        <w:contextualSpacing/>
        <w:rPr>
          <w:rFonts w:ascii="Times New Roman" w:hAnsi="Times New Roman"/>
          <w:b/>
          <w:bCs/>
        </w:rPr>
      </w:pPr>
      <w:r w:rsidRPr="00636FF6">
        <w:rPr>
          <w:rFonts w:ascii="Times New Roman" w:hAnsi="Times New Roman"/>
        </w:rPr>
        <w:t xml:space="preserve">3. UC Riverside Plant Pathology Seminar, UC Riverside, October 2020 </w:t>
      </w:r>
    </w:p>
    <w:p w14:paraId="56850C3F" w14:textId="77777777" w:rsidR="00DF4411" w:rsidRPr="00636FF6" w:rsidRDefault="00DF4411" w:rsidP="00DF4411">
      <w:pPr>
        <w:contextualSpacing/>
        <w:rPr>
          <w:rStyle w:val="Emphasis"/>
          <w:bCs/>
          <w:i w:val="0"/>
          <w:iCs w:val="0"/>
          <w:shd w:val="clear" w:color="auto" w:fill="FFFFFF"/>
        </w:rPr>
      </w:pPr>
      <w:r w:rsidRPr="00636FF6">
        <w:rPr>
          <w:rStyle w:val="Emphasis"/>
          <w:bCs/>
          <w:i w:val="0"/>
          <w:iCs w:val="0"/>
          <w:shd w:val="clear" w:color="auto" w:fill="FFFFFF"/>
        </w:rPr>
        <w:t>4.</w:t>
      </w:r>
      <w:r w:rsidRPr="00636FF6">
        <w:rPr>
          <w:rStyle w:val="Emphasis"/>
          <w:bCs/>
          <w:shd w:val="clear" w:color="auto" w:fill="FFFFFF"/>
        </w:rPr>
        <w:t xml:space="preserve"> </w:t>
      </w:r>
      <w:r w:rsidRPr="00636FF6">
        <w:rPr>
          <w:rStyle w:val="Emphasis"/>
          <w:bCs/>
          <w:i w:val="0"/>
          <w:iCs w:val="0"/>
          <w:shd w:val="clear" w:color="auto" w:fill="FFFFFF"/>
        </w:rPr>
        <w:t>Washington</w:t>
      </w:r>
      <w:r w:rsidRPr="00636FF6">
        <w:rPr>
          <w:rFonts w:ascii="Times New Roman" w:hAnsi="Times New Roman"/>
          <w:i/>
          <w:iCs/>
          <w:shd w:val="clear" w:color="auto" w:fill="FFFFFF"/>
        </w:rPr>
        <w:t>-</w:t>
      </w:r>
      <w:r w:rsidRPr="00636FF6">
        <w:rPr>
          <w:rStyle w:val="Emphasis"/>
          <w:bCs/>
          <w:i w:val="0"/>
          <w:iCs w:val="0"/>
          <w:shd w:val="clear" w:color="auto" w:fill="FFFFFF"/>
        </w:rPr>
        <w:t>Oregon Potato Conference, Kennewick, WA January 2020</w:t>
      </w:r>
    </w:p>
    <w:p w14:paraId="4933BB68" w14:textId="77777777" w:rsidR="00DF4411" w:rsidRPr="00636FF6" w:rsidRDefault="00DF4411" w:rsidP="00DF4411">
      <w:pPr>
        <w:contextualSpacing/>
        <w:rPr>
          <w:rFonts w:ascii="Times New Roman" w:hAnsi="Times New Roman"/>
          <w:color w:val="000000"/>
          <w:shd w:val="clear" w:color="auto" w:fill="FFFFFF"/>
        </w:rPr>
      </w:pPr>
      <w:bookmarkStart w:id="5" w:name="_Hlk23147869"/>
      <w:r w:rsidRPr="00636FF6">
        <w:rPr>
          <w:rFonts w:ascii="Times New Roman" w:hAnsi="Times New Roman"/>
          <w:color w:val="000000"/>
          <w:shd w:val="clear" w:color="auto" w:fill="FFFFFF"/>
        </w:rPr>
        <w:t>5. Plant Pathology Department, University of Wisconsin, Madison, WI. October 2019.</w:t>
      </w:r>
    </w:p>
    <w:p w14:paraId="60A95B8C" w14:textId="77777777" w:rsidR="00DF4411" w:rsidRPr="00636FF6" w:rsidRDefault="00DF4411" w:rsidP="00DF4411">
      <w:pPr>
        <w:contextualSpacing/>
        <w:rPr>
          <w:rFonts w:ascii="Times New Roman" w:hAnsi="Times New Roman"/>
          <w:color w:val="000000"/>
          <w:shd w:val="clear" w:color="auto" w:fill="FFFFFF"/>
        </w:rPr>
      </w:pPr>
      <w:r w:rsidRPr="00636FF6">
        <w:rPr>
          <w:rFonts w:ascii="Times New Roman" w:hAnsi="Times New Roman"/>
          <w:color w:val="000000"/>
          <w:shd w:val="clear" w:color="auto" w:fill="FFFFFF"/>
        </w:rPr>
        <w:t>6. Entomology and Nematology Department,</w:t>
      </w:r>
      <w:r w:rsidRPr="00636FF6">
        <w:rPr>
          <w:rFonts w:ascii="Times New Roman" w:hAnsi="Times New Roman"/>
          <w:b/>
          <w:color w:val="000000"/>
          <w:shd w:val="clear" w:color="auto" w:fill="FFFFFF"/>
        </w:rPr>
        <w:t xml:space="preserve"> </w:t>
      </w:r>
      <w:r w:rsidRPr="00636FF6">
        <w:rPr>
          <w:rFonts w:ascii="Times New Roman" w:hAnsi="Times New Roman"/>
          <w:color w:val="000000"/>
          <w:shd w:val="clear" w:color="auto" w:fill="FFFFFF"/>
        </w:rPr>
        <w:t>Florida State University, Gainesville, FL, 2019</w:t>
      </w:r>
      <w:bookmarkEnd w:id="5"/>
    </w:p>
    <w:p w14:paraId="5C29F0BC" w14:textId="77777777" w:rsidR="00DF4411" w:rsidRPr="00636FF6" w:rsidRDefault="00DF4411" w:rsidP="00DF4411">
      <w:pPr>
        <w:keepNext/>
        <w:outlineLvl w:val="4"/>
        <w:rPr>
          <w:rFonts w:ascii="Times New Roman" w:hAnsi="Times New Roman"/>
          <w:b/>
        </w:rPr>
      </w:pPr>
    </w:p>
    <w:p w14:paraId="50054532" w14:textId="77777777" w:rsidR="00DF4411" w:rsidRPr="000909DC" w:rsidRDefault="00DF4411" w:rsidP="00DF4411">
      <w:pPr>
        <w:rPr>
          <w:rFonts w:ascii="Times New Roman" w:hAnsi="Times New Roman"/>
          <w:b/>
          <w:bCs/>
          <w:caps/>
          <w:color w:val="000000"/>
          <w:u w:val="single"/>
        </w:rPr>
      </w:pPr>
      <w:r w:rsidRPr="000909DC">
        <w:rPr>
          <w:rFonts w:ascii="Times New Roman" w:hAnsi="Times New Roman"/>
          <w:b/>
          <w:bCs/>
          <w:caps/>
          <w:color w:val="000000"/>
          <w:u w:val="single"/>
        </w:rPr>
        <w:t>Synergistic Activities</w:t>
      </w:r>
    </w:p>
    <w:p w14:paraId="753C7464" w14:textId="77777777" w:rsidR="00DF4411" w:rsidRPr="00636FF6" w:rsidRDefault="00DF4411" w:rsidP="00DF4411">
      <w:pPr>
        <w:contextualSpacing/>
        <w:rPr>
          <w:rFonts w:ascii="Times New Roman" w:hAnsi="Times New Roman"/>
          <w:b/>
          <w:color w:val="000000"/>
        </w:rPr>
      </w:pPr>
      <w:r w:rsidRPr="00636FF6">
        <w:rPr>
          <w:rFonts w:ascii="Times New Roman" w:hAnsi="Times New Roman"/>
          <w:b/>
          <w:color w:val="000000"/>
        </w:rPr>
        <w:t>Reviewer of Professional Journals (2020-2022):</w:t>
      </w:r>
      <w:r w:rsidRPr="00636FF6">
        <w:rPr>
          <w:rFonts w:ascii="Times New Roman" w:hAnsi="Times New Roman"/>
          <w:color w:val="000000"/>
        </w:rPr>
        <w:t xml:space="preserve"> </w:t>
      </w:r>
      <w:r w:rsidRPr="00636FF6">
        <w:rPr>
          <w:rFonts w:ascii="Times New Roman" w:hAnsi="Times New Roman"/>
          <w:iCs/>
          <w:color w:val="000000"/>
        </w:rPr>
        <w:t xml:space="preserve">Molecular Plant; Phytopathology; Frontiers in Plant Science; PLOS One; Molecular Plant-Microbe Interaction; Plant Physiology, </w:t>
      </w:r>
      <w:r w:rsidRPr="00636FF6">
        <w:rPr>
          <w:rFonts w:ascii="Times New Roman" w:hAnsi="Times New Roman"/>
          <w:bCs/>
          <w:iCs/>
          <w:color w:val="000000"/>
        </w:rPr>
        <w:t xml:space="preserve">Journal of Nematology; Scientific Reports; </w:t>
      </w:r>
      <w:r w:rsidRPr="00636FF6">
        <w:rPr>
          <w:rFonts w:ascii="Times New Roman" w:eastAsia="ArialUnicodeMS" w:hAnsi="Times New Roman"/>
          <w:iCs/>
          <w:color w:val="000000"/>
        </w:rPr>
        <w:t xml:space="preserve">Physiological and Molecular Plant Pathology; The Plant Cell; Current Opinion in Biotechnology, </w:t>
      </w:r>
      <w:r w:rsidRPr="00636FF6">
        <w:rPr>
          <w:rFonts w:ascii="Times New Roman" w:hAnsi="Times New Roman"/>
        </w:rPr>
        <w:t xml:space="preserve">BMC Genomics, Plant Disease, Frontiers in Plant Science, </w:t>
      </w:r>
      <w:r w:rsidRPr="00636FF6">
        <w:rPr>
          <w:rFonts w:ascii="Times New Roman" w:hAnsi="Times New Roman"/>
        </w:rPr>
        <w:lastRenderedPageBreak/>
        <w:t xml:space="preserve">Plant Physiology, </w:t>
      </w:r>
      <w:r w:rsidRPr="00636FF6">
        <w:rPr>
          <w:rStyle w:val="Emphasis"/>
          <w:i w:val="0"/>
          <w:iCs w:val="0"/>
          <w:shd w:val="clear" w:color="auto" w:fill="FFFFFF"/>
        </w:rPr>
        <w:t>International Journal of Molecular Sciences,</w:t>
      </w:r>
      <w:r w:rsidRPr="00636FF6">
        <w:rPr>
          <w:rStyle w:val="Emphasis"/>
          <w:shd w:val="clear" w:color="auto" w:fill="FFFFFF"/>
        </w:rPr>
        <w:t xml:space="preserve"> </w:t>
      </w:r>
      <w:r w:rsidRPr="00636FF6">
        <w:rPr>
          <w:rFonts w:ascii="Times New Roman" w:hAnsi="Times New Roman"/>
        </w:rPr>
        <w:t>New Phytologist</w:t>
      </w:r>
    </w:p>
    <w:p w14:paraId="2B4A0961" w14:textId="77777777" w:rsidR="00DF4411" w:rsidRPr="00636FF6" w:rsidRDefault="00DF4411" w:rsidP="00DF4411">
      <w:pPr>
        <w:rPr>
          <w:rFonts w:ascii="Times New Roman" w:hAnsi="Times New Roman"/>
          <w:color w:val="000000"/>
        </w:rPr>
      </w:pPr>
      <w:r w:rsidRPr="00636FF6">
        <w:rPr>
          <w:rFonts w:ascii="Times New Roman" w:hAnsi="Times New Roman"/>
          <w:b/>
          <w:color w:val="000000"/>
        </w:rPr>
        <w:t>Reviewer for Grant Proposals:</w:t>
      </w:r>
      <w:r w:rsidRPr="00636FF6">
        <w:rPr>
          <w:rFonts w:ascii="Times New Roman" w:hAnsi="Times New Roman"/>
          <w:color w:val="000000"/>
        </w:rPr>
        <w:t xml:space="preserve"> </w:t>
      </w:r>
      <w:r w:rsidRPr="00636FF6">
        <w:rPr>
          <w:rFonts w:ascii="Times New Roman" w:hAnsi="Times New Roman"/>
          <w:color w:val="000000"/>
          <w:shd w:val="clear" w:color="auto" w:fill="FFFFFF"/>
        </w:rPr>
        <w:t>US-Israel Binational Agricultural Research and Development Fund</w:t>
      </w:r>
      <w:r w:rsidRPr="00636FF6">
        <w:rPr>
          <w:rFonts w:ascii="Times New Roman" w:hAnsi="Times New Roman"/>
          <w:color w:val="000000"/>
        </w:rPr>
        <w:t xml:space="preserve"> (BARD) (2019), USDA-National Science Foundation Plant Biotic Interactions (2020), Israel Science Foundation (2020), </w:t>
      </w:r>
      <w:r w:rsidRPr="00636FF6">
        <w:rPr>
          <w:rFonts w:ascii="Times New Roman" w:hAnsi="Times New Roman"/>
          <w:bCs/>
        </w:rPr>
        <w:t xml:space="preserve">German DFG </w:t>
      </w:r>
      <w:r w:rsidRPr="00636FF6">
        <w:rPr>
          <w:rFonts w:ascii="Times New Roman" w:hAnsi="Times New Roman"/>
          <w:bCs/>
          <w:lang w:val="en-GB" w:eastAsia="de-DE"/>
        </w:rPr>
        <w:t>Walter Benjamin Programme (2020)</w:t>
      </w:r>
    </w:p>
    <w:p w14:paraId="52569B30" w14:textId="77777777" w:rsidR="00DF4411" w:rsidRPr="00636FF6" w:rsidRDefault="00DF4411" w:rsidP="00DF4411">
      <w:pPr>
        <w:rPr>
          <w:rFonts w:ascii="Times New Roman" w:hAnsi="Times New Roman"/>
          <w:bCs/>
        </w:rPr>
      </w:pPr>
      <w:r w:rsidRPr="00636FF6">
        <w:rPr>
          <w:rFonts w:ascii="Times New Roman" w:hAnsi="Times New Roman"/>
          <w:bCs/>
        </w:rPr>
        <w:t>USDA NIFA (2017, 2019), USDA NSF (2022).</w:t>
      </w:r>
    </w:p>
    <w:p w14:paraId="5F8C6F2E" w14:textId="77777777" w:rsidR="00DF4411" w:rsidRPr="00636FF6" w:rsidRDefault="00DF4411" w:rsidP="00DF4411">
      <w:pPr>
        <w:rPr>
          <w:rFonts w:ascii="Times New Roman" w:hAnsi="Times New Roman"/>
          <w:b/>
        </w:rPr>
      </w:pPr>
    </w:p>
    <w:p w14:paraId="29922362" w14:textId="77777777" w:rsidR="00DF4411" w:rsidRPr="000909DC" w:rsidRDefault="00DF4411" w:rsidP="00DF4411">
      <w:pPr>
        <w:contextualSpacing/>
        <w:rPr>
          <w:rStyle w:val="Strong"/>
          <w:rFonts w:ascii="Times New Roman" w:hAnsi="Times New Roman"/>
          <w:b w:val="0"/>
          <w:bCs w:val="0"/>
          <w:caps/>
          <w:color w:val="000000"/>
          <w:u w:val="single"/>
          <w:shd w:val="clear" w:color="auto" w:fill="FFFFFF"/>
        </w:rPr>
      </w:pPr>
      <w:r w:rsidRPr="000909DC">
        <w:rPr>
          <w:rStyle w:val="Strong"/>
          <w:rFonts w:ascii="Times New Roman" w:hAnsi="Times New Roman"/>
          <w:caps/>
          <w:u w:val="single"/>
        </w:rPr>
        <w:t>Refereed Publications (last four years)</w:t>
      </w:r>
    </w:p>
    <w:p w14:paraId="6664411D" w14:textId="77777777" w:rsidR="00DF4411" w:rsidRPr="000909DC" w:rsidRDefault="00DF4411" w:rsidP="00DF4411">
      <w:pPr>
        <w:rPr>
          <w:rFonts w:ascii="Times New Roman" w:hAnsi="Times New Roman"/>
        </w:rPr>
      </w:pPr>
      <w:r w:rsidRPr="000909DC">
        <w:rPr>
          <w:rStyle w:val="normaltextrun"/>
          <w:rFonts w:ascii="Times New Roman" w:hAnsi="Times New Roman"/>
        </w:rPr>
        <w:t xml:space="preserve">Anderson, S.D., </w:t>
      </w:r>
      <w:r w:rsidRPr="000909DC">
        <w:rPr>
          <w:rStyle w:val="normaltextrun"/>
          <w:rFonts w:ascii="Times New Roman" w:hAnsi="Times New Roman"/>
          <w:b/>
          <w:bCs/>
        </w:rPr>
        <w:t>Gleason, C. “</w:t>
      </w:r>
      <w:r w:rsidRPr="000909DC">
        <w:rPr>
          <w:rFonts w:ascii="Times New Roman" w:hAnsi="Times New Roman"/>
        </w:rPr>
        <w:t xml:space="preserve">A Molecular Beacon Real-Time Polymerase Chain Reaction </w:t>
      </w:r>
    </w:p>
    <w:p w14:paraId="2F22DF8F" w14:textId="77777777" w:rsidR="00DF4411" w:rsidRPr="000909DC" w:rsidRDefault="00DF4411" w:rsidP="00DF4411">
      <w:pPr>
        <w:rPr>
          <w:rFonts w:ascii="Times New Roman" w:hAnsi="Times New Roman"/>
        </w:rPr>
      </w:pPr>
      <w:r w:rsidRPr="000909DC">
        <w:rPr>
          <w:rFonts w:ascii="Times New Roman" w:hAnsi="Times New Roman"/>
        </w:rPr>
        <w:tab/>
        <w:t xml:space="preserve">Assay for the Identification of </w:t>
      </w:r>
      <w:r w:rsidRPr="000909DC">
        <w:rPr>
          <w:rFonts w:ascii="Times New Roman" w:hAnsi="Times New Roman"/>
          <w:i/>
          <w:iCs/>
        </w:rPr>
        <w:t xml:space="preserve">M. </w:t>
      </w:r>
      <w:proofErr w:type="spellStart"/>
      <w:r w:rsidRPr="000909DC">
        <w:rPr>
          <w:rFonts w:ascii="Times New Roman" w:hAnsi="Times New Roman"/>
          <w:i/>
          <w:iCs/>
        </w:rPr>
        <w:t>chitwoodi</w:t>
      </w:r>
      <w:proofErr w:type="spellEnd"/>
      <w:r w:rsidRPr="000909DC">
        <w:rPr>
          <w:rFonts w:ascii="Times New Roman" w:hAnsi="Times New Roman"/>
        </w:rPr>
        <w:t xml:space="preserve">, </w:t>
      </w:r>
      <w:r w:rsidRPr="000909DC">
        <w:rPr>
          <w:rFonts w:ascii="Times New Roman" w:hAnsi="Times New Roman"/>
          <w:i/>
          <w:iCs/>
        </w:rPr>
        <w:t xml:space="preserve">M. </w:t>
      </w:r>
      <w:proofErr w:type="spellStart"/>
      <w:r w:rsidRPr="000909DC">
        <w:rPr>
          <w:rFonts w:ascii="Times New Roman" w:hAnsi="Times New Roman"/>
          <w:i/>
          <w:iCs/>
        </w:rPr>
        <w:t>fallax</w:t>
      </w:r>
      <w:proofErr w:type="spellEnd"/>
      <w:r w:rsidRPr="000909DC">
        <w:rPr>
          <w:rFonts w:ascii="Times New Roman" w:hAnsi="Times New Roman"/>
        </w:rPr>
        <w:t xml:space="preserve">, and </w:t>
      </w:r>
      <w:r w:rsidRPr="000909DC">
        <w:rPr>
          <w:rFonts w:ascii="Times New Roman" w:hAnsi="Times New Roman"/>
          <w:i/>
          <w:iCs/>
        </w:rPr>
        <w:t>M. minor.”</w:t>
      </w:r>
      <w:r w:rsidRPr="000909DC">
        <w:rPr>
          <w:rFonts w:ascii="Times New Roman" w:hAnsi="Times New Roman"/>
        </w:rPr>
        <w:t xml:space="preserve"> </w:t>
      </w:r>
      <w:r w:rsidRPr="000909DC">
        <w:rPr>
          <w:rFonts w:ascii="Times New Roman" w:hAnsi="Times New Roman"/>
          <w:u w:val="single"/>
        </w:rPr>
        <w:t xml:space="preserve">Frontiers in Plant </w:t>
      </w:r>
      <w:r w:rsidRPr="000909DC">
        <w:rPr>
          <w:rFonts w:ascii="Times New Roman" w:hAnsi="Times New Roman"/>
        </w:rPr>
        <w:tab/>
      </w:r>
      <w:r w:rsidRPr="000909DC">
        <w:rPr>
          <w:rFonts w:ascii="Times New Roman" w:hAnsi="Times New Roman"/>
          <w:u w:val="single"/>
        </w:rPr>
        <w:t>Science,</w:t>
      </w:r>
      <w:r w:rsidRPr="000909DC">
        <w:rPr>
          <w:rFonts w:ascii="Times New Roman" w:hAnsi="Times New Roman"/>
        </w:rPr>
        <w:t xml:space="preserve"> under review.</w:t>
      </w:r>
    </w:p>
    <w:p w14:paraId="67E74B9C" w14:textId="77777777" w:rsidR="00DF4411" w:rsidRPr="000909DC" w:rsidRDefault="00DF4411" w:rsidP="00DF4411">
      <w:pPr>
        <w:contextualSpacing/>
        <w:rPr>
          <w:rFonts w:ascii="Times New Roman" w:hAnsi="Times New Roman"/>
        </w:rPr>
      </w:pPr>
      <w:r w:rsidRPr="000909DC">
        <w:rPr>
          <w:rFonts w:ascii="Times New Roman" w:hAnsi="Times New Roman"/>
        </w:rPr>
        <w:t>Hu, S., Franco, J., Bal</w:t>
      </w:r>
      <w:bookmarkStart w:id="6" w:name="_Hlk97587667"/>
      <w:r w:rsidRPr="000909DC">
        <w:rPr>
          <w:rFonts w:ascii="Times New Roman" w:hAnsi="Times New Roman"/>
        </w:rPr>
        <w:t xml:space="preserve">i, S., </w:t>
      </w:r>
      <w:proofErr w:type="spellStart"/>
      <w:r w:rsidRPr="000909DC">
        <w:rPr>
          <w:rFonts w:ascii="Times New Roman" w:hAnsi="Times New Roman"/>
        </w:rPr>
        <w:t>Chavosh</w:t>
      </w:r>
      <w:bookmarkEnd w:id="6"/>
      <w:r w:rsidRPr="000909DC">
        <w:rPr>
          <w:rFonts w:ascii="Times New Roman" w:hAnsi="Times New Roman"/>
        </w:rPr>
        <w:t>i</w:t>
      </w:r>
      <w:proofErr w:type="spellEnd"/>
      <w:r w:rsidRPr="000909DC">
        <w:rPr>
          <w:rFonts w:ascii="Times New Roman" w:hAnsi="Times New Roman"/>
        </w:rPr>
        <w:t xml:space="preserve">, S., Brown, C., </w:t>
      </w:r>
      <w:proofErr w:type="spellStart"/>
      <w:r w:rsidRPr="000909DC">
        <w:rPr>
          <w:rFonts w:ascii="Times New Roman" w:hAnsi="Times New Roman"/>
        </w:rPr>
        <w:t>Mojtahedi</w:t>
      </w:r>
      <w:proofErr w:type="spellEnd"/>
      <w:r w:rsidRPr="000909DC">
        <w:rPr>
          <w:rFonts w:ascii="Times New Roman" w:hAnsi="Times New Roman"/>
        </w:rPr>
        <w:t>, H., Quick,</w:t>
      </w:r>
      <w:r w:rsidRPr="000909DC">
        <w:rPr>
          <w:rFonts w:ascii="Times New Roman" w:hAnsi="Times New Roman"/>
          <w:vertAlign w:val="superscript"/>
        </w:rPr>
        <w:t xml:space="preserve"> </w:t>
      </w:r>
      <w:r w:rsidRPr="000909DC">
        <w:rPr>
          <w:rFonts w:ascii="Times New Roman" w:hAnsi="Times New Roman"/>
        </w:rPr>
        <w:t xml:space="preserve">R., </w:t>
      </w:r>
      <w:proofErr w:type="spellStart"/>
      <w:r w:rsidRPr="000909DC">
        <w:rPr>
          <w:rFonts w:ascii="Times New Roman" w:hAnsi="Times New Roman"/>
        </w:rPr>
        <w:t>Cimrhakl</w:t>
      </w:r>
      <w:proofErr w:type="spellEnd"/>
      <w:r w:rsidRPr="000909DC">
        <w:rPr>
          <w:rFonts w:ascii="Times New Roman" w:hAnsi="Times New Roman"/>
        </w:rPr>
        <w:t xml:space="preserve">, L., </w:t>
      </w:r>
    </w:p>
    <w:p w14:paraId="2F4C97A2" w14:textId="77777777" w:rsidR="00DF4411" w:rsidRPr="000909DC" w:rsidRDefault="00DF4411" w:rsidP="00DF4411">
      <w:pPr>
        <w:ind w:left="720"/>
        <w:contextualSpacing/>
        <w:rPr>
          <w:rFonts w:ascii="Times New Roman" w:hAnsi="Times New Roman"/>
        </w:rPr>
      </w:pPr>
      <w:r w:rsidRPr="000909DC">
        <w:rPr>
          <w:rFonts w:ascii="Times New Roman" w:hAnsi="Times New Roman"/>
        </w:rPr>
        <w:t xml:space="preserve">Ingham, R., </w:t>
      </w:r>
      <w:r w:rsidRPr="000909DC">
        <w:rPr>
          <w:rFonts w:ascii="Times New Roman" w:hAnsi="Times New Roman"/>
          <w:b/>
          <w:bCs/>
        </w:rPr>
        <w:t>Gleason, C.,</w:t>
      </w:r>
      <w:r w:rsidRPr="000909DC">
        <w:rPr>
          <w:rFonts w:ascii="Times New Roman" w:hAnsi="Times New Roman"/>
        </w:rPr>
        <w:t xml:space="preserve"> Sathuvalli, V.  “Diagnostic molecular markers for identification of different races and a pathotype of Columbia Root-Knot Nematode</w:t>
      </w:r>
      <w:r>
        <w:rPr>
          <w:rFonts w:ascii="Times New Roman" w:hAnsi="Times New Roman"/>
        </w:rPr>
        <w:t>.</w:t>
      </w:r>
      <w:r w:rsidRPr="000909DC">
        <w:rPr>
          <w:rFonts w:ascii="Times New Roman" w:hAnsi="Times New Roman"/>
        </w:rPr>
        <w:t xml:space="preserve">” </w:t>
      </w:r>
      <w:proofErr w:type="spellStart"/>
      <w:r w:rsidRPr="000909DC">
        <w:rPr>
          <w:rFonts w:ascii="Times New Roman" w:hAnsi="Times New Roman"/>
          <w:u w:val="single"/>
        </w:rPr>
        <w:t>Phytofrontiers</w:t>
      </w:r>
      <w:proofErr w:type="spellEnd"/>
      <w:r w:rsidRPr="000909DC">
        <w:rPr>
          <w:rFonts w:ascii="Times New Roman" w:hAnsi="Times New Roman"/>
          <w:u w:val="single"/>
        </w:rPr>
        <w:t>,</w:t>
      </w:r>
      <w:r w:rsidRPr="000909DC">
        <w:rPr>
          <w:rFonts w:ascii="Times New Roman" w:hAnsi="Times New Roman"/>
        </w:rPr>
        <w:t xml:space="preserve"> under review.</w:t>
      </w:r>
    </w:p>
    <w:p w14:paraId="2861F446" w14:textId="77777777" w:rsidR="00DF4411" w:rsidRPr="000909DC" w:rsidRDefault="00DF4411" w:rsidP="00DF4411">
      <w:pPr>
        <w:rPr>
          <w:rFonts w:ascii="Times New Roman" w:hAnsi="Times New Roman"/>
        </w:rPr>
      </w:pPr>
      <w:r w:rsidRPr="000909DC">
        <w:rPr>
          <w:rStyle w:val="normaltextrun"/>
          <w:rFonts w:ascii="Times New Roman" w:hAnsi="Times New Roman"/>
        </w:rPr>
        <w:t xml:space="preserve">Baker, H.V, Ibarra Caballero, J.R., </w:t>
      </w:r>
      <w:r w:rsidRPr="000909DC">
        <w:rPr>
          <w:rStyle w:val="normaltextrun"/>
          <w:rFonts w:ascii="Times New Roman" w:hAnsi="Times New Roman"/>
          <w:b/>
          <w:bCs/>
        </w:rPr>
        <w:t>Gleason, C.,</w:t>
      </w:r>
      <w:r w:rsidRPr="000909DC">
        <w:rPr>
          <w:rStyle w:val="normaltextrun"/>
          <w:rFonts w:ascii="Times New Roman" w:hAnsi="Times New Roman"/>
        </w:rPr>
        <w:t xml:space="preserve"> Jahn, C.E., Hesse, C.N., Stewart, J.E. Zasada, </w:t>
      </w:r>
      <w:r w:rsidRPr="000909DC">
        <w:rPr>
          <w:rStyle w:val="normaltextrun"/>
          <w:rFonts w:ascii="Times New Roman" w:hAnsi="Times New Roman"/>
        </w:rPr>
        <w:tab/>
        <w:t xml:space="preserve">I.A. </w:t>
      </w:r>
      <w:r w:rsidRPr="000909DC">
        <w:rPr>
          <w:rFonts w:ascii="Times New Roman" w:hAnsi="Times New Roman"/>
        </w:rPr>
        <w:t>"</w:t>
      </w:r>
      <w:proofErr w:type="spellStart"/>
      <w:r w:rsidRPr="000909DC">
        <w:rPr>
          <w:rFonts w:ascii="Times New Roman" w:hAnsi="Times New Roman"/>
        </w:rPr>
        <w:t>NemaTaxa</w:t>
      </w:r>
      <w:proofErr w:type="spellEnd"/>
      <w:r w:rsidRPr="000909DC">
        <w:rPr>
          <w:rFonts w:ascii="Times New Roman" w:hAnsi="Times New Roman"/>
        </w:rPr>
        <w:t xml:space="preserve">: A new taxonomic database for analysis of nematode community </w:t>
      </w:r>
      <w:r w:rsidRPr="000909DC">
        <w:rPr>
          <w:rFonts w:ascii="Times New Roman" w:hAnsi="Times New Roman"/>
        </w:rPr>
        <w:tab/>
        <w:t>data</w:t>
      </w:r>
      <w:r>
        <w:rPr>
          <w:rFonts w:ascii="Times New Roman" w:hAnsi="Times New Roman"/>
        </w:rPr>
        <w:t>.</w:t>
      </w:r>
      <w:r w:rsidRPr="000909DC">
        <w:rPr>
          <w:rFonts w:ascii="Times New Roman" w:hAnsi="Times New Roman"/>
        </w:rPr>
        <w:t xml:space="preserve">” </w:t>
      </w:r>
      <w:r w:rsidRPr="000909DC">
        <w:rPr>
          <w:rFonts w:ascii="Times New Roman" w:hAnsi="Times New Roman"/>
        </w:rPr>
        <w:tab/>
      </w:r>
      <w:r w:rsidRPr="000909DC">
        <w:rPr>
          <w:rFonts w:ascii="Times New Roman" w:hAnsi="Times New Roman"/>
          <w:u w:val="single"/>
        </w:rPr>
        <w:t>Phytobiomes</w:t>
      </w:r>
      <w:r w:rsidRPr="000909DC">
        <w:rPr>
          <w:rFonts w:ascii="Times New Roman" w:hAnsi="Times New Roman"/>
        </w:rPr>
        <w:t>, under revision</w:t>
      </w:r>
      <w:r>
        <w:rPr>
          <w:rFonts w:ascii="Times New Roman" w:hAnsi="Times New Roman"/>
        </w:rPr>
        <w:t>.</w:t>
      </w:r>
    </w:p>
    <w:p w14:paraId="50E4F3C6" w14:textId="77777777" w:rsidR="00DF4411" w:rsidRPr="000909DC" w:rsidRDefault="00DF4411" w:rsidP="00DF4411">
      <w:pPr>
        <w:contextualSpacing/>
        <w:rPr>
          <w:rStyle w:val="hlfld-contribauthor"/>
          <w:rFonts w:ascii="Times New Roman" w:hAnsi="Times New Roman"/>
          <w:shd w:val="clear" w:color="auto" w:fill="FFFFFF"/>
        </w:rPr>
      </w:pPr>
      <w:r w:rsidRPr="000909DC">
        <w:rPr>
          <w:rStyle w:val="hlfld-contribauthor"/>
          <w:rFonts w:ascii="Times New Roman" w:hAnsi="Times New Roman"/>
          <w:shd w:val="clear" w:color="auto" w:fill="FFFFFF"/>
        </w:rPr>
        <w:t>Rutter</w:t>
      </w:r>
      <w:r w:rsidRPr="000909DC">
        <w:rPr>
          <w:rFonts w:ascii="Times New Roman" w:hAnsi="Times New Roman"/>
          <w:shd w:val="clear" w:color="auto" w:fill="FFFFFF"/>
        </w:rPr>
        <w:t xml:space="preserve">, W.R., </w:t>
      </w:r>
      <w:r w:rsidRPr="000909DC">
        <w:rPr>
          <w:rStyle w:val="hlfld-contribauthor"/>
          <w:rFonts w:ascii="Times New Roman" w:hAnsi="Times New Roman"/>
          <w:shd w:val="clear" w:color="auto" w:fill="FFFFFF"/>
        </w:rPr>
        <w:t>Franco</w:t>
      </w:r>
      <w:r w:rsidRPr="000909DC">
        <w:rPr>
          <w:rFonts w:ascii="Times New Roman" w:hAnsi="Times New Roman"/>
          <w:shd w:val="clear" w:color="auto" w:fill="FFFFFF"/>
        </w:rPr>
        <w:t>, J.</w:t>
      </w:r>
      <w:r w:rsidRPr="000909DC">
        <w:rPr>
          <w:rStyle w:val="hlfld-contribauthor"/>
          <w:rFonts w:ascii="Times New Roman" w:hAnsi="Times New Roman"/>
          <w:shd w:val="clear" w:color="auto" w:fill="FFFFFF"/>
        </w:rPr>
        <w:t xml:space="preserve">, </w:t>
      </w:r>
      <w:r w:rsidRPr="000909DC">
        <w:rPr>
          <w:rStyle w:val="hlfld-contribauthor"/>
          <w:rFonts w:ascii="Times New Roman" w:hAnsi="Times New Roman"/>
          <w:b/>
          <w:bCs/>
          <w:shd w:val="clear" w:color="auto" w:fill="FFFFFF"/>
        </w:rPr>
        <w:t>Gleason, C.</w:t>
      </w:r>
      <w:r w:rsidRPr="000909DC">
        <w:rPr>
          <w:rStyle w:val="hlfld-contribauthor"/>
          <w:rFonts w:ascii="Times New Roman" w:hAnsi="Times New Roman"/>
          <w:shd w:val="clear" w:color="auto" w:fill="FFFFFF"/>
        </w:rPr>
        <w:t xml:space="preserve"> (2022) “Rooting out the mechanisms of plant-nematode </w:t>
      </w:r>
    </w:p>
    <w:p w14:paraId="7A68E4AB" w14:textId="77777777" w:rsidR="00DF4411" w:rsidRPr="00636FF6" w:rsidRDefault="00DF4411" w:rsidP="00DF4411">
      <w:pPr>
        <w:ind w:firstLine="720"/>
        <w:contextualSpacing/>
        <w:rPr>
          <w:rFonts w:ascii="Times New Roman" w:hAnsi="Times New Roman"/>
          <w:b/>
          <w:bCs/>
        </w:rPr>
      </w:pPr>
      <w:r w:rsidRPr="000909DC">
        <w:rPr>
          <w:rStyle w:val="hlfld-contribauthor"/>
          <w:rFonts w:ascii="Times New Roman" w:hAnsi="Times New Roman"/>
          <w:shd w:val="clear" w:color="auto" w:fill="FFFFFF"/>
        </w:rPr>
        <w:t xml:space="preserve">interactions.” </w:t>
      </w:r>
      <w:r w:rsidRPr="000909DC">
        <w:rPr>
          <w:rStyle w:val="journalname"/>
          <w:rFonts w:ascii="Times New Roman" w:hAnsi="Times New Roman"/>
          <w:u w:val="single"/>
          <w:shd w:val="clear" w:color="auto" w:fill="FFFFFF"/>
        </w:rPr>
        <w:t>Annual Review of Phytopathology</w:t>
      </w:r>
      <w:r w:rsidRPr="00636FF6">
        <w:rPr>
          <w:rFonts w:ascii="Times New Roman" w:hAnsi="Times New Roman"/>
          <w:shd w:val="clear" w:color="auto" w:fill="FFFFFF"/>
        </w:rPr>
        <w:t> </w:t>
      </w:r>
      <w:r w:rsidRPr="00636FF6">
        <w:rPr>
          <w:rStyle w:val="year"/>
          <w:rFonts w:ascii="Times New Roman" w:hAnsi="Times New Roman"/>
          <w:shd w:val="clear" w:color="auto" w:fill="FFFFFF"/>
        </w:rPr>
        <w:t>2022</w:t>
      </w:r>
      <w:r w:rsidRPr="00636FF6">
        <w:rPr>
          <w:rFonts w:ascii="Times New Roman" w:hAnsi="Times New Roman"/>
          <w:shd w:val="clear" w:color="auto" w:fill="FFFFFF"/>
        </w:rPr>
        <w:t> </w:t>
      </w:r>
      <w:r w:rsidRPr="00636FF6">
        <w:rPr>
          <w:rStyle w:val="volume"/>
          <w:rFonts w:ascii="Times New Roman" w:hAnsi="Times New Roman"/>
          <w:shd w:val="clear" w:color="auto" w:fill="FFFFFF"/>
        </w:rPr>
        <w:t>60</w:t>
      </w:r>
      <w:r w:rsidRPr="00636FF6">
        <w:rPr>
          <w:rFonts w:ascii="Times New Roman" w:hAnsi="Times New Roman"/>
          <w:shd w:val="clear" w:color="auto" w:fill="FFFFFF"/>
        </w:rPr>
        <w:t>:</w:t>
      </w:r>
      <w:r w:rsidRPr="00636FF6">
        <w:rPr>
          <w:rStyle w:val="issue"/>
          <w:rFonts w:ascii="Times New Roman" w:hAnsi="Times New Roman"/>
          <w:shd w:val="clear" w:color="auto" w:fill="FFFFFF"/>
        </w:rPr>
        <w:t>1.</w:t>
      </w:r>
    </w:p>
    <w:p w14:paraId="251969FC" w14:textId="77777777" w:rsidR="00DF4411" w:rsidRPr="00636FF6" w:rsidRDefault="00DF4411" w:rsidP="00DF4411">
      <w:pPr>
        <w:contextualSpacing/>
        <w:jc w:val="both"/>
        <w:rPr>
          <w:rFonts w:ascii="Times New Roman" w:hAnsi="Times New Roman"/>
          <w:color w:val="212121"/>
          <w:shd w:val="clear" w:color="auto" w:fill="FFFFFF"/>
        </w:rPr>
      </w:pPr>
      <w:r w:rsidRPr="00636FF6">
        <w:rPr>
          <w:rFonts w:ascii="Times New Roman" w:hAnsi="Times New Roman"/>
          <w:color w:val="212121"/>
          <w:shd w:val="clear" w:color="auto" w:fill="FFFFFF"/>
        </w:rPr>
        <w:t xml:space="preserve">Zhang L. and </w:t>
      </w:r>
      <w:r w:rsidRPr="00636FF6">
        <w:rPr>
          <w:rFonts w:ascii="Times New Roman" w:hAnsi="Times New Roman"/>
          <w:b/>
          <w:bCs/>
        </w:rPr>
        <w:t>Gleason, C</w:t>
      </w:r>
      <w:r w:rsidRPr="00636FF6">
        <w:rPr>
          <w:rFonts w:ascii="Times New Roman" w:hAnsi="Times New Roman"/>
        </w:rPr>
        <w:t>.,</w:t>
      </w:r>
      <w:r w:rsidRPr="00636FF6">
        <w:rPr>
          <w:rFonts w:ascii="Times New Roman" w:hAnsi="Times New Roman"/>
          <w:b/>
          <w:bCs/>
        </w:rPr>
        <w:t xml:space="preserve"> </w:t>
      </w:r>
      <w:r w:rsidRPr="00636FF6">
        <w:rPr>
          <w:rFonts w:ascii="Times New Roman" w:hAnsi="Times New Roman"/>
        </w:rPr>
        <w:t>(2021)</w:t>
      </w:r>
      <w:r w:rsidRPr="00636FF6">
        <w:rPr>
          <w:rFonts w:ascii="Times New Roman" w:hAnsi="Times New Roman"/>
          <w:b/>
          <w:bCs/>
        </w:rPr>
        <w:t xml:space="preserve"> </w:t>
      </w:r>
      <w:r w:rsidRPr="00636FF6">
        <w:rPr>
          <w:rFonts w:ascii="Times New Roman" w:hAnsi="Times New Roman"/>
          <w:color w:val="212121"/>
          <w:shd w:val="clear" w:color="auto" w:fill="FFFFFF"/>
        </w:rPr>
        <w:t xml:space="preserve">“Transcriptome analyses of pre-parasitic and </w:t>
      </w:r>
    </w:p>
    <w:p w14:paraId="5B03B7BF" w14:textId="77777777" w:rsidR="00DF4411" w:rsidRPr="00636FF6" w:rsidRDefault="00DF4411" w:rsidP="00DF4411">
      <w:pPr>
        <w:ind w:left="720"/>
        <w:contextualSpacing/>
        <w:jc w:val="both"/>
        <w:rPr>
          <w:rFonts w:ascii="Times New Roman" w:hAnsi="Times New Roman"/>
          <w:i/>
          <w:iCs/>
          <w:color w:val="212121"/>
          <w:shd w:val="clear" w:color="auto" w:fill="FFFFFF"/>
        </w:rPr>
      </w:pPr>
      <w:r w:rsidRPr="00636FF6">
        <w:rPr>
          <w:rFonts w:ascii="Times New Roman" w:hAnsi="Times New Roman"/>
          <w:color w:val="212121"/>
          <w:shd w:val="clear" w:color="auto" w:fill="FFFFFF"/>
        </w:rPr>
        <w:t>parasitic </w:t>
      </w:r>
      <w:r w:rsidRPr="00636FF6">
        <w:rPr>
          <w:rFonts w:ascii="Times New Roman" w:hAnsi="Times New Roman"/>
          <w:i/>
          <w:iCs/>
          <w:color w:val="212121"/>
          <w:shd w:val="clear" w:color="auto" w:fill="FFFFFF"/>
        </w:rPr>
        <w:t xml:space="preserve">Meloidogyne </w:t>
      </w:r>
      <w:proofErr w:type="spellStart"/>
      <w:r w:rsidRPr="00636FF6">
        <w:rPr>
          <w:rFonts w:ascii="Times New Roman" w:hAnsi="Times New Roman"/>
          <w:i/>
          <w:iCs/>
          <w:color w:val="212121"/>
          <w:shd w:val="clear" w:color="auto" w:fill="FFFFFF"/>
        </w:rPr>
        <w:t>Chitwoodi</w:t>
      </w:r>
      <w:proofErr w:type="spellEnd"/>
      <w:r w:rsidRPr="00636FF6">
        <w:rPr>
          <w:rFonts w:ascii="Times New Roman" w:hAnsi="Times New Roman"/>
          <w:color w:val="212121"/>
          <w:shd w:val="clear" w:color="auto" w:fill="FFFFFF"/>
        </w:rPr>
        <w:t> Race 1 to identify putative effector genes</w:t>
      </w:r>
      <w:r>
        <w:rPr>
          <w:rFonts w:ascii="Times New Roman" w:hAnsi="Times New Roman"/>
          <w:color w:val="212121"/>
          <w:shd w:val="clear" w:color="auto" w:fill="FFFFFF"/>
        </w:rPr>
        <w:t>.</w:t>
      </w:r>
      <w:r w:rsidRPr="00636FF6">
        <w:rPr>
          <w:rFonts w:ascii="Times New Roman" w:hAnsi="Times New Roman"/>
          <w:color w:val="212121"/>
          <w:shd w:val="clear" w:color="auto" w:fill="FFFFFF"/>
        </w:rPr>
        <w:t xml:space="preserve">” </w:t>
      </w:r>
      <w:r w:rsidRPr="00636FF6">
        <w:rPr>
          <w:rFonts w:ascii="Times New Roman" w:hAnsi="Times New Roman"/>
          <w:color w:val="212121"/>
          <w:u w:val="single"/>
          <w:shd w:val="clear" w:color="auto" w:fill="FFFFFF"/>
        </w:rPr>
        <w:t>Journal of Nematology,</w:t>
      </w:r>
      <w:r w:rsidRPr="00636FF6">
        <w:rPr>
          <w:rFonts w:ascii="Times New Roman" w:hAnsi="Times New Roman"/>
          <w:color w:val="212121"/>
          <w:shd w:val="clear" w:color="auto" w:fill="FFFFFF"/>
        </w:rPr>
        <w:t xml:space="preserve"> </w:t>
      </w:r>
      <w:proofErr w:type="gramStart"/>
      <w:r w:rsidRPr="00636FF6">
        <w:rPr>
          <w:rFonts w:ascii="Times New Roman" w:hAnsi="Times New Roman"/>
          <w:color w:val="212121"/>
          <w:shd w:val="clear" w:color="auto" w:fill="FFFFFF"/>
        </w:rPr>
        <w:t>53:e</w:t>
      </w:r>
      <w:proofErr w:type="gramEnd"/>
      <w:r w:rsidRPr="00636FF6">
        <w:rPr>
          <w:rFonts w:ascii="Times New Roman" w:hAnsi="Times New Roman"/>
          <w:color w:val="212121"/>
          <w:shd w:val="clear" w:color="auto" w:fill="FFFFFF"/>
        </w:rPr>
        <w:t>2021-84.</w:t>
      </w:r>
      <w:r w:rsidRPr="00636FF6">
        <w:rPr>
          <w:rFonts w:ascii="Times New Roman" w:hAnsi="Times New Roman"/>
          <w:b/>
        </w:rPr>
        <w:t xml:space="preserve"> </w:t>
      </w:r>
    </w:p>
    <w:p w14:paraId="38ACF400" w14:textId="77777777" w:rsidR="00DF4411" w:rsidRPr="00636FF6" w:rsidRDefault="00DF4411" w:rsidP="00DF4411">
      <w:pPr>
        <w:shd w:val="clear" w:color="auto" w:fill="FFFFFF"/>
        <w:contextualSpacing/>
        <w:rPr>
          <w:rFonts w:ascii="Times New Roman" w:hAnsi="Times New Roman"/>
        </w:rPr>
      </w:pPr>
      <w:r w:rsidRPr="00636FF6">
        <w:rPr>
          <w:rFonts w:ascii="Times New Roman" w:hAnsi="Times New Roman"/>
        </w:rPr>
        <w:t xml:space="preserve">Bali, S, Zhang, L., Franco, J., </w:t>
      </w:r>
      <w:r w:rsidRPr="00636FF6">
        <w:rPr>
          <w:rFonts w:ascii="Times New Roman" w:hAnsi="Times New Roman"/>
          <w:b/>
          <w:bCs/>
        </w:rPr>
        <w:t xml:space="preserve">Gleason, C. </w:t>
      </w:r>
      <w:r w:rsidRPr="00636FF6">
        <w:rPr>
          <w:rFonts w:ascii="Times New Roman" w:hAnsi="Times New Roman"/>
        </w:rPr>
        <w:t xml:space="preserve">(2021) “Biotechnological advances with applicability </w:t>
      </w:r>
    </w:p>
    <w:p w14:paraId="5E198721" w14:textId="77777777" w:rsidR="00DF4411" w:rsidRPr="00636FF6" w:rsidRDefault="00DF4411" w:rsidP="00DF4411">
      <w:pPr>
        <w:shd w:val="clear" w:color="auto" w:fill="FFFFFF"/>
        <w:ind w:left="720"/>
        <w:contextualSpacing/>
        <w:rPr>
          <w:rFonts w:ascii="Times New Roman" w:hAnsi="Times New Roman"/>
          <w:bdr w:val="none" w:sz="0" w:space="0" w:color="auto" w:frame="1"/>
          <w:shd w:val="clear" w:color="auto" w:fill="FFFFFF"/>
        </w:rPr>
      </w:pPr>
      <w:r w:rsidRPr="00636FF6">
        <w:rPr>
          <w:rFonts w:ascii="Times New Roman" w:hAnsi="Times New Roman"/>
        </w:rPr>
        <w:t>in potatoes for resistance against root-knot nematodes.”</w:t>
      </w:r>
      <w:r w:rsidRPr="00636FF6">
        <w:rPr>
          <w:rFonts w:ascii="Times New Roman" w:hAnsi="Times New Roman"/>
          <w:b/>
          <w:bCs/>
        </w:rPr>
        <w:t xml:space="preserve"> </w:t>
      </w:r>
      <w:r w:rsidRPr="00636FF6">
        <w:rPr>
          <w:rFonts w:ascii="Times New Roman" w:hAnsi="Times New Roman"/>
          <w:u w:val="single"/>
          <w:bdr w:val="none" w:sz="0" w:space="0" w:color="auto" w:frame="1"/>
          <w:shd w:val="clear" w:color="auto" w:fill="FFFFFF"/>
        </w:rPr>
        <w:t>Current Opinion in Biotechnology,</w:t>
      </w:r>
      <w:r w:rsidRPr="00636FF6">
        <w:rPr>
          <w:rFonts w:ascii="Times New Roman" w:hAnsi="Times New Roman"/>
          <w:i/>
          <w:iCs/>
          <w:bdr w:val="none" w:sz="0" w:space="0" w:color="auto" w:frame="1"/>
          <w:shd w:val="clear" w:color="auto" w:fill="FFFFFF"/>
        </w:rPr>
        <w:t xml:space="preserve"> </w:t>
      </w:r>
      <w:r w:rsidRPr="00636FF6">
        <w:rPr>
          <w:rFonts w:ascii="Times New Roman" w:hAnsi="Times New Roman"/>
          <w:bdr w:val="none" w:sz="0" w:space="0" w:color="auto" w:frame="1"/>
          <w:shd w:val="clear" w:color="auto" w:fill="FFFFFF"/>
        </w:rPr>
        <w:t>70:</w:t>
      </w:r>
      <w:r w:rsidRPr="00636FF6">
        <w:rPr>
          <w:rFonts w:ascii="Times New Roman" w:hAnsi="Times New Roman"/>
        </w:rPr>
        <w:t xml:space="preserve"> </w:t>
      </w:r>
      <w:r w:rsidRPr="00636FF6">
        <w:rPr>
          <w:rFonts w:ascii="Times New Roman" w:hAnsi="Times New Roman"/>
          <w:bdr w:val="none" w:sz="0" w:space="0" w:color="auto" w:frame="1"/>
          <w:shd w:val="clear" w:color="auto" w:fill="FFFFFF"/>
        </w:rPr>
        <w:t>226-233.</w:t>
      </w:r>
      <w:r w:rsidRPr="00636FF6">
        <w:rPr>
          <w:rFonts w:ascii="Times New Roman" w:hAnsi="Times New Roman"/>
          <w:b/>
          <w:bCs/>
          <w:bdr w:val="none" w:sz="0" w:space="0" w:color="auto" w:frame="1"/>
          <w:shd w:val="clear" w:color="auto" w:fill="FFFFFF"/>
        </w:rPr>
        <w:t xml:space="preserve"> </w:t>
      </w:r>
      <w:proofErr w:type="spellStart"/>
      <w:proofErr w:type="gramStart"/>
      <w:r w:rsidRPr="00636FF6">
        <w:rPr>
          <w:rFonts w:ascii="Times New Roman" w:hAnsi="Times New Roman"/>
          <w:i/>
          <w:iCs/>
          <w:bdr w:val="none" w:sz="0" w:space="0" w:color="auto" w:frame="1"/>
          <w:shd w:val="clear" w:color="auto" w:fill="FFFFFF"/>
        </w:rPr>
        <w:t>DOI:</w:t>
      </w:r>
      <w:r w:rsidRPr="00636FF6">
        <w:rPr>
          <w:rFonts w:ascii="Times New Roman" w:hAnsi="Times New Roman"/>
        </w:rPr>
        <w:t>https</w:t>
      </w:r>
      <w:proofErr w:type="spellEnd"/>
      <w:r w:rsidRPr="00636FF6">
        <w:rPr>
          <w:rFonts w:ascii="Times New Roman" w:hAnsi="Times New Roman"/>
        </w:rPr>
        <w:t>://doi.org/10.1016/j.copbio.2021.06.010</w:t>
      </w:r>
      <w:proofErr w:type="gramEnd"/>
    </w:p>
    <w:p w14:paraId="1461E2BE" w14:textId="77777777" w:rsidR="00DF4411" w:rsidRPr="00636FF6" w:rsidRDefault="00DF4411" w:rsidP="00DF4411">
      <w:pPr>
        <w:contextualSpacing/>
        <w:jc w:val="both"/>
        <w:rPr>
          <w:rFonts w:ascii="Times New Roman" w:hAnsi="Times New Roman"/>
          <w:highlight w:val="yellow"/>
        </w:rPr>
      </w:pPr>
      <w:r w:rsidRPr="00636FF6">
        <w:rPr>
          <w:rFonts w:ascii="Times New Roman" w:hAnsi="Times New Roman"/>
          <w:color w:val="000000"/>
        </w:rPr>
        <w:t xml:space="preserve">Bali, S., </w:t>
      </w:r>
      <w:proofErr w:type="spellStart"/>
      <w:r w:rsidRPr="00636FF6">
        <w:rPr>
          <w:rFonts w:ascii="Times New Roman" w:hAnsi="Times New Roman"/>
          <w:color w:val="000000"/>
        </w:rPr>
        <w:t>Shengwei</w:t>
      </w:r>
      <w:proofErr w:type="spellEnd"/>
      <w:r w:rsidRPr="00636FF6">
        <w:rPr>
          <w:rFonts w:ascii="Times New Roman" w:hAnsi="Times New Roman"/>
          <w:color w:val="000000"/>
        </w:rPr>
        <w:t xml:space="preserve">, H., Vining, K., Brown, C., </w:t>
      </w:r>
      <w:proofErr w:type="spellStart"/>
      <w:r w:rsidRPr="00636FF6">
        <w:rPr>
          <w:rFonts w:ascii="Times New Roman" w:hAnsi="Times New Roman"/>
          <w:color w:val="000000"/>
        </w:rPr>
        <w:t>Mojtahedi</w:t>
      </w:r>
      <w:proofErr w:type="spellEnd"/>
      <w:r w:rsidRPr="00636FF6">
        <w:rPr>
          <w:rFonts w:ascii="Times New Roman" w:hAnsi="Times New Roman"/>
          <w:color w:val="000000"/>
        </w:rPr>
        <w:t xml:space="preserve">, H., Zhang, L., </w:t>
      </w:r>
      <w:r w:rsidRPr="00636FF6">
        <w:rPr>
          <w:rFonts w:ascii="Times New Roman" w:hAnsi="Times New Roman"/>
          <w:b/>
          <w:bCs/>
          <w:color w:val="000000"/>
        </w:rPr>
        <w:t>Gleason</w:t>
      </w:r>
      <w:r w:rsidRPr="00636FF6">
        <w:rPr>
          <w:rFonts w:ascii="Times New Roman" w:hAnsi="Times New Roman"/>
          <w:color w:val="000000"/>
        </w:rPr>
        <w:t xml:space="preserve">, </w:t>
      </w:r>
      <w:r w:rsidRPr="00636FF6">
        <w:rPr>
          <w:rFonts w:ascii="Times New Roman" w:hAnsi="Times New Roman"/>
          <w:b/>
          <w:bCs/>
          <w:color w:val="000000"/>
        </w:rPr>
        <w:t>C.,</w:t>
      </w:r>
      <w:r w:rsidRPr="00636FF6">
        <w:rPr>
          <w:rFonts w:ascii="Times New Roman" w:hAnsi="Times New Roman"/>
          <w:color w:val="000000"/>
        </w:rPr>
        <w:t xml:space="preserve"> Sathuvalli, </w:t>
      </w:r>
      <w:r w:rsidRPr="00636FF6">
        <w:rPr>
          <w:rFonts w:ascii="Times New Roman" w:hAnsi="Times New Roman"/>
          <w:color w:val="000000"/>
        </w:rPr>
        <w:tab/>
        <w:t xml:space="preserve">V. (2021) “Nematode genome Announcement: Draft genome of </w:t>
      </w:r>
      <w:r w:rsidRPr="00636FF6">
        <w:rPr>
          <w:rFonts w:ascii="Times New Roman" w:hAnsi="Times New Roman"/>
          <w:i/>
          <w:iCs/>
          <w:color w:val="000000"/>
        </w:rPr>
        <w:t xml:space="preserve">Meloidogyne </w:t>
      </w:r>
      <w:proofErr w:type="spellStart"/>
      <w:r w:rsidRPr="00636FF6">
        <w:rPr>
          <w:rFonts w:ascii="Times New Roman" w:hAnsi="Times New Roman"/>
          <w:i/>
          <w:iCs/>
          <w:color w:val="000000"/>
        </w:rPr>
        <w:t>chitwoodi</w:t>
      </w:r>
      <w:proofErr w:type="spellEnd"/>
      <w:r w:rsidRPr="00636FF6">
        <w:rPr>
          <w:rFonts w:ascii="Times New Roman" w:hAnsi="Times New Roman"/>
          <w:i/>
          <w:iCs/>
          <w:color w:val="000000"/>
        </w:rPr>
        <w:t xml:space="preserve">, </w:t>
      </w:r>
      <w:r w:rsidRPr="00636FF6">
        <w:rPr>
          <w:rFonts w:ascii="Times New Roman" w:hAnsi="Times New Roman"/>
          <w:i/>
          <w:iCs/>
          <w:color w:val="000000"/>
        </w:rPr>
        <w:tab/>
      </w:r>
      <w:r w:rsidRPr="00636FF6">
        <w:rPr>
          <w:rFonts w:ascii="Times New Roman" w:hAnsi="Times New Roman"/>
          <w:color w:val="000000"/>
        </w:rPr>
        <w:t xml:space="preserve">an economically important pest of potato in the Pacific Northwest.” </w:t>
      </w:r>
      <w:r w:rsidRPr="00636FF6">
        <w:rPr>
          <w:rFonts w:ascii="Times New Roman" w:hAnsi="Times New Roman"/>
          <w:color w:val="000000"/>
          <w:u w:val="single"/>
        </w:rPr>
        <w:t xml:space="preserve">Mol Plant Microbe </w:t>
      </w:r>
      <w:r w:rsidRPr="00636FF6">
        <w:rPr>
          <w:rFonts w:ascii="Times New Roman" w:hAnsi="Times New Roman"/>
          <w:color w:val="000000"/>
        </w:rPr>
        <w:tab/>
      </w:r>
      <w:r w:rsidRPr="00636FF6">
        <w:rPr>
          <w:rFonts w:ascii="Times New Roman" w:hAnsi="Times New Roman"/>
          <w:color w:val="000000"/>
          <w:u w:val="single"/>
        </w:rPr>
        <w:t xml:space="preserve">Interact </w:t>
      </w:r>
      <w:r w:rsidRPr="00636FF6">
        <w:rPr>
          <w:rFonts w:ascii="Times New Roman" w:hAnsi="Times New Roman"/>
          <w:color w:val="000000"/>
          <w:shd w:val="clear" w:color="auto" w:fill="FFFFFF"/>
        </w:rPr>
        <w:t xml:space="preserve">Mar 29. </w:t>
      </w:r>
      <w:proofErr w:type="spellStart"/>
      <w:r w:rsidRPr="00636FF6">
        <w:rPr>
          <w:rFonts w:ascii="Times New Roman" w:hAnsi="Times New Roman"/>
          <w:color w:val="000000"/>
          <w:shd w:val="clear" w:color="auto" w:fill="FFFFFF"/>
        </w:rPr>
        <w:t>doi</w:t>
      </w:r>
      <w:proofErr w:type="spellEnd"/>
      <w:r w:rsidRPr="00636FF6">
        <w:rPr>
          <w:rFonts w:ascii="Times New Roman" w:hAnsi="Times New Roman"/>
          <w:color w:val="000000"/>
          <w:shd w:val="clear" w:color="auto" w:fill="FFFFFF"/>
        </w:rPr>
        <w:t>: 10.1094/MPMI-12-20-0337-A.</w:t>
      </w:r>
    </w:p>
    <w:p w14:paraId="0A446021" w14:textId="77777777" w:rsidR="00DF4411" w:rsidRPr="00636FF6" w:rsidRDefault="00DF4411" w:rsidP="00DF4411">
      <w:pPr>
        <w:jc w:val="both"/>
        <w:rPr>
          <w:rFonts w:ascii="Times New Roman" w:hAnsi="Times New Roman"/>
        </w:rPr>
      </w:pPr>
      <w:bookmarkStart w:id="7" w:name="_Hlk56676206"/>
      <w:r w:rsidRPr="00636FF6">
        <w:rPr>
          <w:rFonts w:ascii="Times New Roman" w:hAnsi="Times New Roman"/>
        </w:rPr>
        <w:t xml:space="preserve">Zhang, L. and </w:t>
      </w:r>
      <w:r w:rsidRPr="00636FF6">
        <w:rPr>
          <w:rFonts w:ascii="Times New Roman" w:hAnsi="Times New Roman"/>
          <w:b/>
          <w:bCs/>
        </w:rPr>
        <w:t>Gleason C</w:t>
      </w:r>
      <w:r w:rsidRPr="00636FF6">
        <w:rPr>
          <w:rFonts w:ascii="Times New Roman" w:hAnsi="Times New Roman"/>
        </w:rPr>
        <w:t xml:space="preserve">. (2020) “Enhancing potato resistance against root-knot nematodes </w:t>
      </w:r>
    </w:p>
    <w:p w14:paraId="7C2881F0" w14:textId="77777777" w:rsidR="00DF4411" w:rsidRPr="00636FF6" w:rsidRDefault="00DF4411" w:rsidP="00DF4411">
      <w:pPr>
        <w:ind w:firstLine="720"/>
        <w:jc w:val="both"/>
        <w:rPr>
          <w:rFonts w:ascii="Times New Roman" w:hAnsi="Times New Roman"/>
        </w:rPr>
      </w:pPr>
      <w:r w:rsidRPr="00636FF6">
        <w:rPr>
          <w:rFonts w:ascii="Times New Roman" w:hAnsi="Times New Roman"/>
        </w:rPr>
        <w:t xml:space="preserve">using plant elicitors delivered by bacteria.” </w:t>
      </w:r>
      <w:r w:rsidRPr="00636FF6">
        <w:rPr>
          <w:rFonts w:ascii="Times New Roman" w:hAnsi="Times New Roman"/>
          <w:u w:val="single"/>
        </w:rPr>
        <w:t>Nature Plants,</w:t>
      </w:r>
      <w:r w:rsidRPr="00636FF6">
        <w:rPr>
          <w:rFonts w:ascii="Times New Roman" w:hAnsi="Times New Roman"/>
        </w:rPr>
        <w:t xml:space="preserve"> </w:t>
      </w:r>
      <w:r w:rsidRPr="00636FF6">
        <w:rPr>
          <w:rFonts w:ascii="Times New Roman" w:hAnsi="Times New Roman"/>
          <w:b/>
          <w:bCs/>
          <w:color w:val="222222"/>
          <w:shd w:val="clear" w:color="auto" w:fill="FFFFFF"/>
        </w:rPr>
        <w:t>6</w:t>
      </w:r>
      <w:r w:rsidRPr="00636FF6">
        <w:rPr>
          <w:rFonts w:ascii="Times New Roman" w:hAnsi="Times New Roman"/>
          <w:color w:val="222222"/>
          <w:shd w:val="clear" w:color="auto" w:fill="FFFFFF"/>
        </w:rPr>
        <w:t>, </w:t>
      </w:r>
      <w:r w:rsidRPr="00636FF6">
        <w:rPr>
          <w:rStyle w:val="u-visually-hidden"/>
          <w:rFonts w:ascii="Times New Roman" w:hAnsi="Times New Roman"/>
          <w:color w:val="222222"/>
          <w:bdr w:val="none" w:sz="0" w:space="0" w:color="auto" w:frame="1"/>
          <w:shd w:val="clear" w:color="auto" w:fill="FFFFFF"/>
        </w:rPr>
        <w:t xml:space="preserve">pages </w:t>
      </w:r>
      <w:r w:rsidRPr="00636FF6">
        <w:rPr>
          <w:rFonts w:ascii="Times New Roman" w:hAnsi="Times New Roman"/>
          <w:color w:val="222222"/>
          <w:shd w:val="clear" w:color="auto" w:fill="FFFFFF"/>
        </w:rPr>
        <w:t>625–629</w:t>
      </w:r>
      <w:bookmarkEnd w:id="7"/>
      <w:r w:rsidRPr="00636FF6">
        <w:rPr>
          <w:rFonts w:ascii="Times New Roman" w:hAnsi="Times New Roman"/>
          <w:color w:val="222222"/>
          <w:shd w:val="clear" w:color="auto" w:fill="FFFFFF"/>
        </w:rPr>
        <w:t>.</w:t>
      </w:r>
    </w:p>
    <w:p w14:paraId="390DDDFB" w14:textId="77777777" w:rsidR="00DF4411" w:rsidRPr="00636FF6" w:rsidRDefault="00DF4411" w:rsidP="00DF4411">
      <w:pPr>
        <w:contextualSpacing/>
        <w:rPr>
          <w:rFonts w:ascii="Times New Roman" w:hAnsi="Times New Roman"/>
        </w:rPr>
      </w:pPr>
      <w:r w:rsidRPr="00636FF6">
        <w:rPr>
          <w:rFonts w:ascii="Times New Roman" w:hAnsi="Times New Roman"/>
        </w:rPr>
        <w:t xml:space="preserve">Bali, S., Vining, K., </w:t>
      </w:r>
      <w:r w:rsidRPr="00636FF6">
        <w:rPr>
          <w:rFonts w:ascii="Times New Roman" w:hAnsi="Times New Roman"/>
          <w:b/>
        </w:rPr>
        <w:t>Gleason, C</w:t>
      </w:r>
      <w:r w:rsidRPr="00636FF6">
        <w:rPr>
          <w:rFonts w:ascii="Times New Roman" w:hAnsi="Times New Roman"/>
        </w:rPr>
        <w:t xml:space="preserve">., </w:t>
      </w:r>
      <w:proofErr w:type="spellStart"/>
      <w:r w:rsidRPr="00636FF6">
        <w:rPr>
          <w:rFonts w:ascii="Times New Roman" w:hAnsi="Times New Roman"/>
        </w:rPr>
        <w:t>Majtahedi</w:t>
      </w:r>
      <w:proofErr w:type="spellEnd"/>
      <w:r w:rsidRPr="00636FF6">
        <w:rPr>
          <w:rFonts w:ascii="Times New Roman" w:hAnsi="Times New Roman"/>
        </w:rPr>
        <w:t>, H., Brown, C.R., Vidyasagar Sathuvalli, (2019)</w:t>
      </w:r>
    </w:p>
    <w:p w14:paraId="6409C185" w14:textId="77777777" w:rsidR="00DF4411" w:rsidRPr="00636FF6" w:rsidRDefault="00DF4411" w:rsidP="00DF4411">
      <w:pPr>
        <w:ind w:left="720"/>
        <w:contextualSpacing/>
        <w:rPr>
          <w:rFonts w:ascii="Times New Roman" w:hAnsi="Times New Roman"/>
        </w:rPr>
      </w:pPr>
      <w:r w:rsidRPr="00636FF6">
        <w:rPr>
          <w:rFonts w:ascii="Times New Roman" w:hAnsi="Times New Roman"/>
        </w:rPr>
        <w:t>“</w:t>
      </w:r>
      <w:r w:rsidRPr="00636FF6">
        <w:rPr>
          <w:rFonts w:ascii="Times New Roman" w:hAnsi="Times New Roman"/>
          <w:shd w:val="clear" w:color="auto" w:fill="FFFFFF"/>
        </w:rPr>
        <w:t xml:space="preserve">Differential gene expression analysis provides insights into salicylic acid mediated resistance response to </w:t>
      </w:r>
      <w:r w:rsidRPr="00636FF6">
        <w:rPr>
          <w:rFonts w:ascii="Times New Roman" w:hAnsi="Times New Roman"/>
          <w:i/>
          <w:shd w:val="clear" w:color="auto" w:fill="FFFFFF"/>
        </w:rPr>
        <w:t xml:space="preserve">Meloidogyne </w:t>
      </w:r>
      <w:proofErr w:type="spellStart"/>
      <w:r w:rsidRPr="00636FF6">
        <w:rPr>
          <w:rFonts w:ascii="Times New Roman" w:hAnsi="Times New Roman"/>
          <w:i/>
          <w:shd w:val="clear" w:color="auto" w:fill="FFFFFF"/>
        </w:rPr>
        <w:t>chitwoodi</w:t>
      </w:r>
      <w:proofErr w:type="spellEnd"/>
      <w:r w:rsidRPr="00636FF6">
        <w:rPr>
          <w:rFonts w:ascii="Times New Roman" w:hAnsi="Times New Roman"/>
          <w:shd w:val="clear" w:color="auto" w:fill="FFFFFF"/>
        </w:rPr>
        <w:t xml:space="preserve"> derived from Mexican wild potato species </w:t>
      </w:r>
      <w:r w:rsidRPr="00636FF6">
        <w:rPr>
          <w:rFonts w:ascii="Times New Roman" w:hAnsi="Times New Roman"/>
          <w:i/>
          <w:shd w:val="clear" w:color="auto" w:fill="FFFFFF"/>
        </w:rPr>
        <w:t xml:space="preserve">Solanum </w:t>
      </w:r>
      <w:proofErr w:type="spellStart"/>
      <w:r w:rsidRPr="00636FF6">
        <w:rPr>
          <w:rFonts w:ascii="Times New Roman" w:hAnsi="Times New Roman"/>
          <w:i/>
          <w:shd w:val="clear" w:color="auto" w:fill="FFFFFF"/>
        </w:rPr>
        <w:t>bulbocastanum</w:t>
      </w:r>
      <w:proofErr w:type="spellEnd"/>
      <w:proofErr w:type="gramStart"/>
      <w:r>
        <w:rPr>
          <w:rFonts w:ascii="Times New Roman" w:hAnsi="Times New Roman"/>
          <w:shd w:val="clear" w:color="auto" w:fill="FFFFFF"/>
        </w:rPr>
        <w:t>.</w:t>
      </w:r>
      <w:r w:rsidRPr="00636FF6">
        <w:rPr>
          <w:rFonts w:ascii="Times New Roman" w:hAnsi="Times New Roman"/>
          <w:shd w:val="clear" w:color="auto" w:fill="FFFFFF"/>
        </w:rPr>
        <w:t>”</w:t>
      </w:r>
      <w:r w:rsidRPr="00636FF6">
        <w:rPr>
          <w:rFonts w:ascii="Times New Roman" w:hAnsi="Times New Roman"/>
          <w:u w:val="single"/>
          <w:shd w:val="clear" w:color="auto" w:fill="FFFFFF"/>
        </w:rPr>
        <w:t>BMC</w:t>
      </w:r>
      <w:proofErr w:type="gramEnd"/>
      <w:r w:rsidRPr="00636FF6">
        <w:rPr>
          <w:rFonts w:ascii="Times New Roman" w:hAnsi="Times New Roman"/>
          <w:u w:val="single"/>
          <w:shd w:val="clear" w:color="auto" w:fill="FFFFFF"/>
        </w:rPr>
        <w:t xml:space="preserve"> Genomics, </w:t>
      </w:r>
      <w:r w:rsidRPr="00636FF6">
        <w:rPr>
          <w:rFonts w:ascii="Times New Roman" w:hAnsi="Times New Roman"/>
          <w:color w:val="000000"/>
          <w:shd w:val="clear" w:color="auto" w:fill="FFFFFF"/>
        </w:rPr>
        <w:t>20(1):907, DOI: 10.1186/s12864-019-6257-1.</w:t>
      </w:r>
      <w:r w:rsidRPr="00636FF6">
        <w:rPr>
          <w:rFonts w:ascii="Times New Roman" w:hAnsi="Times New Roman"/>
          <w:b/>
          <w:noProof/>
        </w:rPr>
        <w:t xml:space="preserve"> </w:t>
      </w:r>
    </w:p>
    <w:p w14:paraId="6551F543" w14:textId="77777777" w:rsidR="00DF4411" w:rsidRPr="00636FF6" w:rsidRDefault="00DF4411" w:rsidP="00DF4411">
      <w:pPr>
        <w:contextualSpacing/>
        <w:rPr>
          <w:rFonts w:ascii="Times New Roman" w:hAnsi="Times New Roman"/>
          <w:shd w:val="clear" w:color="auto" w:fill="FFFFFF"/>
        </w:rPr>
      </w:pPr>
      <w:bookmarkStart w:id="8" w:name="_Hlk23146862"/>
      <w:bookmarkStart w:id="9" w:name="_Hlk23146719"/>
      <w:proofErr w:type="spellStart"/>
      <w:r w:rsidRPr="00636FF6">
        <w:rPr>
          <w:rFonts w:ascii="Times New Roman" w:hAnsi="Times New Roman"/>
          <w:shd w:val="clear" w:color="auto" w:fill="FFFFFF"/>
        </w:rPr>
        <w:t>Aharen</w:t>
      </w:r>
      <w:proofErr w:type="spellEnd"/>
      <w:r w:rsidRPr="00636FF6">
        <w:rPr>
          <w:rFonts w:ascii="Times New Roman" w:hAnsi="Times New Roman"/>
          <w:shd w:val="clear" w:color="auto" w:fill="FFFFFF"/>
        </w:rPr>
        <w:t xml:space="preserve">, I., </w:t>
      </w:r>
      <w:proofErr w:type="spellStart"/>
      <w:r w:rsidRPr="00636FF6">
        <w:rPr>
          <w:rFonts w:ascii="Times New Roman" w:hAnsi="Times New Roman"/>
          <w:shd w:val="clear" w:color="auto" w:fill="FFFFFF"/>
        </w:rPr>
        <w:t>Habash</w:t>
      </w:r>
      <w:proofErr w:type="spellEnd"/>
      <w:r w:rsidRPr="00636FF6">
        <w:rPr>
          <w:rFonts w:ascii="Times New Roman" w:hAnsi="Times New Roman"/>
          <w:shd w:val="clear" w:color="auto" w:fill="FFFFFF"/>
        </w:rPr>
        <w:t xml:space="preserve">, S.H., </w:t>
      </w:r>
      <w:r w:rsidRPr="00636FF6">
        <w:rPr>
          <w:rFonts w:ascii="Times New Roman" w:hAnsi="Times New Roman"/>
          <w:b/>
          <w:shd w:val="clear" w:color="auto" w:fill="FFFFFF"/>
        </w:rPr>
        <w:t>Gleason, C</w:t>
      </w:r>
      <w:r w:rsidRPr="00636FF6">
        <w:rPr>
          <w:rFonts w:ascii="Times New Roman" w:hAnsi="Times New Roman"/>
          <w:shd w:val="clear" w:color="auto" w:fill="FFFFFF"/>
        </w:rPr>
        <w:t xml:space="preserve">., Inada, M., </w:t>
      </w:r>
      <w:proofErr w:type="spellStart"/>
      <w:r w:rsidRPr="00636FF6">
        <w:rPr>
          <w:rFonts w:ascii="Times New Roman" w:hAnsi="Times New Roman"/>
          <w:shd w:val="clear" w:color="auto" w:fill="FFFFFF"/>
        </w:rPr>
        <w:t>Grundler</w:t>
      </w:r>
      <w:proofErr w:type="spellEnd"/>
      <w:r w:rsidRPr="00636FF6">
        <w:rPr>
          <w:rFonts w:ascii="Times New Roman" w:hAnsi="Times New Roman"/>
          <w:shd w:val="clear" w:color="auto" w:fill="FFFFFF"/>
        </w:rPr>
        <w:t xml:space="preserve">, F.M.W., </w:t>
      </w:r>
      <w:proofErr w:type="spellStart"/>
      <w:r w:rsidRPr="00636FF6">
        <w:rPr>
          <w:rFonts w:ascii="Times New Roman" w:hAnsi="Times New Roman"/>
          <w:shd w:val="clear" w:color="auto" w:fill="FFFFFF"/>
        </w:rPr>
        <w:t>Elashry</w:t>
      </w:r>
      <w:proofErr w:type="spellEnd"/>
      <w:r w:rsidRPr="00636FF6">
        <w:rPr>
          <w:rFonts w:ascii="Times New Roman" w:hAnsi="Times New Roman"/>
          <w:shd w:val="clear" w:color="auto" w:fill="FFFFFF"/>
        </w:rPr>
        <w:t xml:space="preserve">, A. (2019) </w:t>
      </w:r>
    </w:p>
    <w:p w14:paraId="143B0567" w14:textId="77777777" w:rsidR="00DF4411" w:rsidRPr="00636FF6" w:rsidRDefault="00DF4411" w:rsidP="00DF4411">
      <w:pPr>
        <w:ind w:left="720"/>
        <w:contextualSpacing/>
        <w:rPr>
          <w:rFonts w:ascii="Times New Roman" w:hAnsi="Times New Roman"/>
        </w:rPr>
      </w:pPr>
      <w:r w:rsidRPr="00636FF6">
        <w:rPr>
          <w:rFonts w:ascii="Times New Roman" w:hAnsi="Times New Roman"/>
          <w:shd w:val="clear" w:color="auto" w:fill="FFFFFF"/>
        </w:rPr>
        <w:t>“</w:t>
      </w:r>
      <w:proofErr w:type="spellStart"/>
      <w:r w:rsidRPr="00636FF6">
        <w:rPr>
          <w:rFonts w:ascii="Times New Roman" w:hAnsi="Times New Roman"/>
          <w:i/>
        </w:rPr>
        <w:t>Heterodera</w:t>
      </w:r>
      <w:proofErr w:type="spellEnd"/>
      <w:r w:rsidRPr="00636FF6">
        <w:rPr>
          <w:rFonts w:ascii="Times New Roman" w:hAnsi="Times New Roman"/>
          <w:i/>
        </w:rPr>
        <w:t xml:space="preserve"> </w:t>
      </w:r>
      <w:proofErr w:type="spellStart"/>
      <w:r w:rsidRPr="00636FF6">
        <w:rPr>
          <w:rFonts w:ascii="Times New Roman" w:hAnsi="Times New Roman"/>
          <w:i/>
        </w:rPr>
        <w:t>schachtii</w:t>
      </w:r>
      <w:proofErr w:type="spellEnd"/>
      <w:r w:rsidRPr="00636FF6">
        <w:rPr>
          <w:rFonts w:ascii="Times New Roman" w:hAnsi="Times New Roman"/>
        </w:rPr>
        <w:t xml:space="preserve"> glutathione peroxidase (</w:t>
      </w:r>
      <w:proofErr w:type="spellStart"/>
      <w:r w:rsidRPr="00636FF6">
        <w:rPr>
          <w:rFonts w:ascii="Times New Roman" w:hAnsi="Times New Roman"/>
        </w:rPr>
        <w:t>HsGPx</w:t>
      </w:r>
      <w:proofErr w:type="spellEnd"/>
      <w:r w:rsidRPr="00636FF6">
        <w:rPr>
          <w:rFonts w:ascii="Times New Roman" w:hAnsi="Times New Roman"/>
        </w:rPr>
        <w:t>) is a parasitism protein</w:t>
      </w:r>
      <w:r>
        <w:rPr>
          <w:rFonts w:ascii="Times New Roman" w:hAnsi="Times New Roman"/>
        </w:rPr>
        <w:t>.”</w:t>
      </w:r>
      <w:r w:rsidRPr="00636FF6">
        <w:rPr>
          <w:rFonts w:ascii="Times New Roman" w:hAnsi="Times New Roman"/>
        </w:rPr>
        <w:t xml:space="preserve"> </w:t>
      </w:r>
      <w:r w:rsidRPr="00636FF6">
        <w:rPr>
          <w:rFonts w:ascii="Times New Roman" w:hAnsi="Times New Roman"/>
          <w:u w:val="single"/>
          <w:shd w:val="clear" w:color="auto" w:fill="FFFFFF"/>
        </w:rPr>
        <w:t>Journal of Plant Disease and Protection</w:t>
      </w:r>
      <w:r w:rsidRPr="00636FF6">
        <w:rPr>
          <w:rFonts w:ascii="Times New Roman" w:hAnsi="Times New Roman"/>
          <w:shd w:val="clear" w:color="auto" w:fill="FFFFFF"/>
        </w:rPr>
        <w:t xml:space="preserve">, </w:t>
      </w:r>
      <w:r w:rsidRPr="00636FF6">
        <w:rPr>
          <w:rFonts w:ascii="Times New Roman" w:hAnsi="Times New Roman"/>
        </w:rPr>
        <w:t xml:space="preserve">1-8, DOI 10.1007/s41348-019-00256-2. </w:t>
      </w:r>
    </w:p>
    <w:bookmarkEnd w:id="8"/>
    <w:p w14:paraId="374AEFC6" w14:textId="77777777" w:rsidR="00DF4411" w:rsidRPr="00636FF6" w:rsidRDefault="00DF4411" w:rsidP="00DF4411">
      <w:pPr>
        <w:contextualSpacing/>
        <w:rPr>
          <w:rFonts w:ascii="Times New Roman" w:hAnsi="Times New Roman"/>
          <w:shd w:val="clear" w:color="auto" w:fill="FFFFFF"/>
        </w:rPr>
      </w:pPr>
      <w:r w:rsidRPr="00636FF6">
        <w:rPr>
          <w:rFonts w:ascii="Times New Roman" w:hAnsi="Times New Roman"/>
          <w:shd w:val="clear" w:color="auto" w:fill="FFFFFF"/>
        </w:rPr>
        <w:t xml:space="preserve">Vieira, P. and </w:t>
      </w:r>
      <w:r w:rsidRPr="00636FF6">
        <w:rPr>
          <w:rFonts w:ascii="Times New Roman" w:hAnsi="Times New Roman"/>
          <w:b/>
          <w:shd w:val="clear" w:color="auto" w:fill="FFFFFF"/>
        </w:rPr>
        <w:t>Cynthia Gleason</w:t>
      </w:r>
      <w:r w:rsidRPr="00636FF6">
        <w:rPr>
          <w:rFonts w:ascii="Times New Roman" w:hAnsi="Times New Roman"/>
          <w:shd w:val="clear" w:color="auto" w:fill="FFFFFF"/>
        </w:rPr>
        <w:t xml:space="preserve"> (2019)</w:t>
      </w:r>
      <w:r w:rsidRPr="00636FF6">
        <w:rPr>
          <w:rFonts w:ascii="Times New Roman" w:hAnsi="Times New Roman"/>
        </w:rPr>
        <w:t xml:space="preserve"> “</w:t>
      </w:r>
      <w:r w:rsidRPr="00636FF6">
        <w:rPr>
          <w:rFonts w:ascii="Times New Roman" w:hAnsi="Times New Roman"/>
          <w:shd w:val="clear" w:color="auto" w:fill="FFFFFF"/>
        </w:rPr>
        <w:t xml:space="preserve">Plant-parasitic nematode effectors – insights into their </w:t>
      </w:r>
    </w:p>
    <w:p w14:paraId="50DD50FA" w14:textId="77777777" w:rsidR="00DF4411" w:rsidRPr="00636FF6" w:rsidRDefault="00DF4411" w:rsidP="00DF4411">
      <w:pPr>
        <w:ind w:left="720"/>
        <w:contextualSpacing/>
        <w:rPr>
          <w:rFonts w:ascii="Times New Roman" w:hAnsi="Times New Roman"/>
        </w:rPr>
      </w:pPr>
      <w:r w:rsidRPr="00636FF6">
        <w:rPr>
          <w:rFonts w:ascii="Times New Roman" w:hAnsi="Times New Roman"/>
          <w:shd w:val="clear" w:color="auto" w:fill="FFFFFF"/>
        </w:rPr>
        <w:t xml:space="preserve">diversity and new tools for their identification.” (2019) </w:t>
      </w:r>
      <w:r w:rsidRPr="00636FF6">
        <w:rPr>
          <w:rFonts w:ascii="Times New Roman" w:hAnsi="Times New Roman"/>
          <w:u w:val="single"/>
          <w:shd w:val="clear" w:color="auto" w:fill="FFFFFF"/>
        </w:rPr>
        <w:t>Current Opinion in Plant Biology</w:t>
      </w:r>
      <w:r w:rsidRPr="00636FF6">
        <w:rPr>
          <w:rFonts w:ascii="Times New Roman" w:hAnsi="Times New Roman"/>
          <w:shd w:val="clear" w:color="auto" w:fill="FFFFFF"/>
        </w:rPr>
        <w:t>, 50:37-43</w:t>
      </w:r>
      <w:bookmarkEnd w:id="9"/>
      <w:r w:rsidRPr="00636FF6">
        <w:rPr>
          <w:rFonts w:ascii="Times New Roman" w:hAnsi="Times New Roman"/>
          <w:shd w:val="clear" w:color="auto" w:fill="FFFFFF"/>
        </w:rPr>
        <w:t>.</w:t>
      </w:r>
    </w:p>
    <w:p w14:paraId="55785CB0" w14:textId="77777777" w:rsidR="00DF4411" w:rsidRPr="00636FF6" w:rsidRDefault="00DF4411" w:rsidP="00DF4411">
      <w:pPr>
        <w:shd w:val="clear" w:color="auto" w:fill="FFFFFF"/>
        <w:contextualSpacing/>
        <w:rPr>
          <w:rFonts w:ascii="Times New Roman" w:hAnsi="Times New Roman"/>
          <w:shd w:val="clear" w:color="auto" w:fill="FFFFFF"/>
        </w:rPr>
      </w:pPr>
      <w:r w:rsidRPr="00636FF6">
        <w:rPr>
          <w:rFonts w:ascii="Times New Roman" w:hAnsi="Times New Roman"/>
        </w:rPr>
        <w:t xml:space="preserve">Zhang, L. and </w:t>
      </w:r>
      <w:r w:rsidRPr="00636FF6">
        <w:rPr>
          <w:rFonts w:ascii="Times New Roman" w:hAnsi="Times New Roman"/>
          <w:b/>
        </w:rPr>
        <w:t>Cynthia Gleason</w:t>
      </w:r>
      <w:r w:rsidRPr="00636FF6">
        <w:rPr>
          <w:rFonts w:ascii="Times New Roman" w:hAnsi="Times New Roman"/>
        </w:rPr>
        <w:t xml:space="preserve"> (2018) “</w:t>
      </w:r>
      <w:r w:rsidRPr="00636FF6">
        <w:rPr>
          <w:rFonts w:ascii="Times New Roman" w:hAnsi="Times New Roman"/>
          <w:shd w:val="clear" w:color="auto" w:fill="FFFFFF"/>
        </w:rPr>
        <w:t xml:space="preserve">Loop-Mediated Isothermal Amplification for the </w:t>
      </w:r>
    </w:p>
    <w:p w14:paraId="0588ABED" w14:textId="77777777" w:rsidR="00DF4411" w:rsidRPr="00636FF6" w:rsidRDefault="00DF4411" w:rsidP="00DF4411">
      <w:pPr>
        <w:shd w:val="clear" w:color="auto" w:fill="FFFFFF"/>
        <w:ind w:left="720"/>
        <w:contextualSpacing/>
        <w:rPr>
          <w:rFonts w:ascii="Times New Roman" w:hAnsi="Times New Roman"/>
          <w:b/>
          <w:iCs/>
          <w:shd w:val="clear" w:color="auto" w:fill="FFFFFF"/>
        </w:rPr>
      </w:pPr>
      <w:r w:rsidRPr="00636FF6">
        <w:rPr>
          <w:rFonts w:ascii="Times New Roman" w:hAnsi="Times New Roman"/>
          <w:shd w:val="clear" w:color="auto" w:fill="FFFFFF"/>
        </w:rPr>
        <w:t>Detection of </w:t>
      </w:r>
      <w:r w:rsidRPr="00636FF6">
        <w:rPr>
          <w:rFonts w:ascii="Times New Roman" w:hAnsi="Times New Roman"/>
          <w:i/>
          <w:iCs/>
          <w:shd w:val="clear" w:color="auto" w:fill="FFFFFF"/>
        </w:rPr>
        <w:t xml:space="preserve">Meloidogyne </w:t>
      </w:r>
      <w:proofErr w:type="spellStart"/>
      <w:r w:rsidRPr="00636FF6">
        <w:rPr>
          <w:rFonts w:ascii="Times New Roman" w:hAnsi="Times New Roman"/>
          <w:i/>
          <w:iCs/>
          <w:shd w:val="clear" w:color="auto" w:fill="FFFFFF"/>
        </w:rPr>
        <w:t>chitwoodi</w:t>
      </w:r>
      <w:proofErr w:type="spellEnd"/>
      <w:r w:rsidRPr="00636FF6">
        <w:rPr>
          <w:rFonts w:ascii="Times New Roman" w:hAnsi="Times New Roman"/>
          <w:i/>
          <w:iCs/>
          <w:shd w:val="clear" w:color="auto" w:fill="FFFFFF"/>
        </w:rPr>
        <w:t xml:space="preserve"> </w:t>
      </w:r>
      <w:r w:rsidRPr="00636FF6">
        <w:rPr>
          <w:rFonts w:ascii="Times New Roman" w:hAnsi="Times New Roman"/>
          <w:iCs/>
          <w:shd w:val="clear" w:color="auto" w:fill="FFFFFF"/>
        </w:rPr>
        <w:t xml:space="preserve">and </w:t>
      </w:r>
      <w:r w:rsidRPr="00636FF6">
        <w:rPr>
          <w:rFonts w:ascii="Times New Roman" w:hAnsi="Times New Roman"/>
          <w:i/>
          <w:iCs/>
          <w:shd w:val="clear" w:color="auto" w:fill="FFFFFF"/>
        </w:rPr>
        <w:t xml:space="preserve">M. </w:t>
      </w:r>
      <w:proofErr w:type="spellStart"/>
      <w:r w:rsidRPr="00636FF6">
        <w:rPr>
          <w:rFonts w:ascii="Times New Roman" w:hAnsi="Times New Roman"/>
          <w:i/>
          <w:iCs/>
          <w:shd w:val="clear" w:color="auto" w:fill="FFFFFF"/>
        </w:rPr>
        <w:t>fallax</w:t>
      </w:r>
      <w:proofErr w:type="spellEnd"/>
      <w:r w:rsidRPr="00636FF6">
        <w:rPr>
          <w:rFonts w:ascii="Times New Roman" w:hAnsi="Times New Roman"/>
          <w:iCs/>
          <w:shd w:val="clear" w:color="auto" w:fill="FFFFFF"/>
        </w:rPr>
        <w:t xml:space="preserve">.” </w:t>
      </w:r>
      <w:r w:rsidRPr="00636FF6">
        <w:rPr>
          <w:rFonts w:ascii="Times New Roman" w:hAnsi="Times New Roman"/>
          <w:iCs/>
          <w:u w:val="single"/>
          <w:shd w:val="clear" w:color="auto" w:fill="FFFFFF"/>
        </w:rPr>
        <w:t>Plant Disease,</w:t>
      </w:r>
      <w:r w:rsidRPr="00636FF6">
        <w:rPr>
          <w:rFonts w:ascii="Times New Roman" w:hAnsi="Times New Roman"/>
          <w:iCs/>
          <w:shd w:val="clear" w:color="auto" w:fill="FFFFFF"/>
        </w:rPr>
        <w:t xml:space="preserve"> </w:t>
      </w:r>
      <w:r w:rsidRPr="00636FF6">
        <w:rPr>
          <w:rFonts w:ascii="Times New Roman" w:hAnsi="Times New Roman"/>
        </w:rPr>
        <w:t xml:space="preserve">DOI:10.1094/PDIS-01-18-0093-RE </w:t>
      </w:r>
    </w:p>
    <w:p w14:paraId="67384A5C" w14:textId="77777777" w:rsidR="00DF4411" w:rsidRPr="000909DC" w:rsidRDefault="00DF4411" w:rsidP="00DF4411">
      <w:pPr>
        <w:shd w:val="clear" w:color="auto" w:fill="FFFFFF"/>
        <w:contextualSpacing/>
        <w:rPr>
          <w:rFonts w:ascii="Times New Roman" w:hAnsi="Times New Roman"/>
        </w:rPr>
      </w:pPr>
      <w:proofErr w:type="spellStart"/>
      <w:r w:rsidRPr="00636FF6">
        <w:rPr>
          <w:rFonts w:ascii="Times New Roman" w:hAnsi="Times New Roman"/>
        </w:rPr>
        <w:t>Leelarasamee</w:t>
      </w:r>
      <w:proofErr w:type="spellEnd"/>
      <w:r w:rsidRPr="00636FF6">
        <w:rPr>
          <w:rFonts w:ascii="Times New Roman" w:hAnsi="Times New Roman"/>
        </w:rPr>
        <w:t xml:space="preserve">, N., Zhang, L., </w:t>
      </w:r>
      <w:r w:rsidRPr="00636FF6">
        <w:rPr>
          <w:rFonts w:ascii="Times New Roman" w:hAnsi="Times New Roman"/>
          <w:b/>
        </w:rPr>
        <w:t>Gleason</w:t>
      </w:r>
      <w:r w:rsidRPr="00636FF6">
        <w:rPr>
          <w:rFonts w:ascii="Times New Roman" w:hAnsi="Times New Roman"/>
          <w:bCs/>
          <w:caps/>
        </w:rPr>
        <w:t xml:space="preserve">, </w:t>
      </w:r>
      <w:r w:rsidRPr="00636FF6">
        <w:rPr>
          <w:rFonts w:ascii="Times New Roman" w:hAnsi="Times New Roman"/>
          <w:b/>
          <w:caps/>
        </w:rPr>
        <w:t>C.</w:t>
      </w:r>
      <w:r w:rsidRPr="00636FF6">
        <w:rPr>
          <w:rFonts w:ascii="Times New Roman" w:hAnsi="Times New Roman"/>
          <w:bCs/>
          <w:caps/>
        </w:rPr>
        <w:t xml:space="preserve"> (2018)</w:t>
      </w:r>
      <w:r w:rsidRPr="00636FF6">
        <w:rPr>
          <w:rFonts w:ascii="Times New Roman" w:hAnsi="Times New Roman"/>
          <w:b/>
          <w:caps/>
        </w:rPr>
        <w:t xml:space="preserve"> </w:t>
      </w:r>
      <w:r w:rsidRPr="00636FF6">
        <w:rPr>
          <w:rFonts w:ascii="Times New Roman" w:hAnsi="Times New Roman"/>
          <w:caps/>
        </w:rPr>
        <w:t>“</w:t>
      </w:r>
      <w:r w:rsidRPr="00636FF6">
        <w:rPr>
          <w:rFonts w:ascii="Times New Roman" w:hAnsi="Times New Roman"/>
        </w:rPr>
        <w:t xml:space="preserve">The root-knot nematode effector </w:t>
      </w:r>
      <w:r w:rsidRPr="00636FF6">
        <w:rPr>
          <w:rFonts w:ascii="Times New Roman" w:hAnsi="Times New Roman"/>
        </w:rPr>
        <w:tab/>
        <w:t xml:space="preserve">MiPFN3 disrupts plant actin filaments and promotes parasitism” </w:t>
      </w:r>
      <w:r w:rsidRPr="00636FF6">
        <w:rPr>
          <w:rFonts w:ascii="Times New Roman" w:hAnsi="Times New Roman"/>
          <w:u w:val="single"/>
        </w:rPr>
        <w:t>PLOS Pathogens</w:t>
      </w:r>
      <w:r w:rsidRPr="00636FF6">
        <w:rPr>
          <w:rFonts w:ascii="Times New Roman" w:hAnsi="Times New Roman"/>
          <w:shd w:val="clear" w:color="auto" w:fill="FFFFFF"/>
        </w:rPr>
        <w:t xml:space="preserve"> 14(3): </w:t>
      </w:r>
      <w:r w:rsidRPr="00636FF6">
        <w:rPr>
          <w:rFonts w:ascii="Times New Roman" w:hAnsi="Times New Roman"/>
          <w:shd w:val="clear" w:color="auto" w:fill="FFFFFF"/>
        </w:rPr>
        <w:lastRenderedPageBreak/>
        <w:tab/>
        <w:t>e1006947. </w:t>
      </w:r>
      <w:r w:rsidRPr="00636FF6">
        <w:rPr>
          <w:rStyle w:val="Hyperlink"/>
          <w:rFonts w:ascii="Times New Roman" w:hAnsi="Times New Roman"/>
          <w:shd w:val="clear" w:color="auto" w:fill="FFFFFF"/>
        </w:rPr>
        <w:t>https://doi.org/10.1371/journal.ppat.1006947</w:t>
      </w:r>
      <w:r w:rsidRPr="00636FF6">
        <w:rPr>
          <w:rFonts w:ascii="Times New Roman" w:hAnsi="Times New Roman"/>
        </w:rPr>
        <w:t>.</w:t>
      </w:r>
    </w:p>
    <w:p w14:paraId="6D7EFEB1" w14:textId="77777777" w:rsidR="00793E51" w:rsidRPr="005857A1" w:rsidRDefault="00793E51" w:rsidP="00793E51">
      <w:pPr>
        <w:suppressAutoHyphens/>
        <w:spacing w:line="240" w:lineRule="exact"/>
        <w:rPr>
          <w:rFonts w:ascii="Times New Roman" w:hAnsi="Times New Roman"/>
          <w:b/>
          <w:color w:val="000000" w:themeColor="text1"/>
          <w:spacing w:val="-3"/>
          <w:u w:val="single"/>
        </w:rPr>
      </w:pPr>
      <w:r w:rsidRPr="005857A1">
        <w:rPr>
          <w:rFonts w:ascii="Times New Roman" w:hAnsi="Times New Roman"/>
          <w:b/>
          <w:color w:val="000000" w:themeColor="text1"/>
          <w:spacing w:val="-3"/>
        </w:rPr>
        <w:t>Kenneth Frost</w:t>
      </w:r>
    </w:p>
    <w:p w14:paraId="3BFDBB58" w14:textId="77777777" w:rsidR="00793E51" w:rsidRPr="005857A1" w:rsidRDefault="00793E51" w:rsidP="00793E51">
      <w:pPr>
        <w:tabs>
          <w:tab w:val="left" w:pos="2880"/>
        </w:tabs>
        <w:suppressAutoHyphens/>
        <w:spacing w:line="240" w:lineRule="exact"/>
        <w:rPr>
          <w:rFonts w:ascii="Times New Roman" w:hAnsi="Times New Roman"/>
          <w:color w:val="000000" w:themeColor="text1"/>
          <w:spacing w:val="-3"/>
        </w:rPr>
      </w:pPr>
      <w:r w:rsidRPr="005857A1">
        <w:rPr>
          <w:rFonts w:ascii="Times New Roman" w:hAnsi="Times New Roman"/>
          <w:color w:val="000000" w:themeColor="text1"/>
          <w:spacing w:val="-3"/>
        </w:rPr>
        <w:t>Department of Botany and Plant Pathology, Oregon State University</w:t>
      </w:r>
    </w:p>
    <w:p w14:paraId="1009004E" w14:textId="77777777" w:rsidR="00793E51" w:rsidRPr="005857A1" w:rsidRDefault="00793E51" w:rsidP="00793E51">
      <w:pPr>
        <w:tabs>
          <w:tab w:val="left" w:pos="2880"/>
        </w:tabs>
        <w:suppressAutoHyphens/>
        <w:spacing w:after="120" w:line="240" w:lineRule="exact"/>
        <w:rPr>
          <w:rFonts w:ascii="Times New Roman" w:hAnsi="Times New Roman"/>
          <w:color w:val="000000" w:themeColor="text1"/>
          <w:spacing w:val="-3"/>
        </w:rPr>
      </w:pPr>
      <w:r w:rsidRPr="005857A1">
        <w:rPr>
          <w:rFonts w:ascii="Times New Roman" w:hAnsi="Times New Roman"/>
          <w:color w:val="000000" w:themeColor="text1"/>
          <w:spacing w:val="-3"/>
        </w:rPr>
        <w:t>Hermiston Agricultural Research &amp; Extension Center, 2121 S 1st ST, Hermiston, OR  97838</w:t>
      </w:r>
    </w:p>
    <w:p w14:paraId="445D61F0" w14:textId="77777777" w:rsidR="00793E51" w:rsidRPr="005857A1" w:rsidRDefault="00793E51" w:rsidP="00793E51">
      <w:pPr>
        <w:tabs>
          <w:tab w:val="left" w:pos="-1440"/>
          <w:tab w:val="left" w:pos="-720"/>
          <w:tab w:val="left" w:pos="360"/>
          <w:tab w:val="left" w:pos="1440"/>
          <w:tab w:val="left" w:pos="2160"/>
        </w:tabs>
        <w:suppressAutoHyphens/>
        <w:spacing w:line="240" w:lineRule="exact"/>
        <w:rPr>
          <w:rFonts w:ascii="Times New Roman" w:hAnsi="Times New Roman"/>
          <w:color w:val="000000" w:themeColor="text1"/>
          <w:spacing w:val="-3"/>
        </w:rPr>
      </w:pPr>
      <w:r w:rsidRPr="005857A1">
        <w:rPr>
          <w:rFonts w:ascii="Times New Roman" w:hAnsi="Times New Roman"/>
          <w:b/>
          <w:color w:val="000000" w:themeColor="text1"/>
          <w:spacing w:val="-3"/>
        </w:rPr>
        <w:t xml:space="preserve">Education </w:t>
      </w:r>
    </w:p>
    <w:p w14:paraId="4D831778" w14:textId="77777777" w:rsidR="00793E51" w:rsidRPr="005857A1" w:rsidRDefault="00793E51" w:rsidP="00793E51">
      <w:pPr>
        <w:pBdr>
          <w:bottom w:val="single" w:sz="4" w:space="1" w:color="auto"/>
        </w:pBdr>
        <w:tabs>
          <w:tab w:val="left" w:pos="-1440"/>
          <w:tab w:val="left" w:pos="-720"/>
          <w:tab w:val="left" w:pos="360"/>
          <w:tab w:val="left" w:pos="1440"/>
          <w:tab w:val="left" w:pos="2160"/>
        </w:tabs>
        <w:suppressAutoHyphens/>
        <w:spacing w:line="240" w:lineRule="exact"/>
        <w:rPr>
          <w:rFonts w:ascii="Times New Roman" w:hAnsi="Times New Roman"/>
          <w:color w:val="000000" w:themeColor="text1"/>
          <w:spacing w:val="-3"/>
        </w:rPr>
      </w:pPr>
      <w:r w:rsidRPr="005857A1">
        <w:rPr>
          <w:rFonts w:ascii="Times New Roman" w:hAnsi="Times New Roman"/>
          <w:color w:val="000000" w:themeColor="text1"/>
          <w:spacing w:val="-3"/>
        </w:rPr>
        <w:t>Institution</w:t>
      </w:r>
      <w:r w:rsidRPr="005857A1">
        <w:rPr>
          <w:rFonts w:ascii="Times New Roman" w:hAnsi="Times New Roman"/>
          <w:color w:val="000000" w:themeColor="text1"/>
          <w:spacing w:val="-3"/>
        </w:rPr>
        <w:tab/>
      </w:r>
      <w:r w:rsidRPr="005857A1">
        <w:rPr>
          <w:rFonts w:ascii="Times New Roman" w:hAnsi="Times New Roman"/>
          <w:color w:val="000000" w:themeColor="text1"/>
          <w:spacing w:val="-3"/>
        </w:rPr>
        <w:tab/>
      </w:r>
      <w:r w:rsidRPr="005857A1">
        <w:rPr>
          <w:rFonts w:ascii="Times New Roman" w:hAnsi="Times New Roman"/>
          <w:color w:val="000000" w:themeColor="text1"/>
          <w:spacing w:val="-3"/>
        </w:rPr>
        <w:tab/>
      </w:r>
      <w:r w:rsidRPr="005857A1">
        <w:rPr>
          <w:rFonts w:ascii="Times New Roman" w:hAnsi="Times New Roman"/>
          <w:color w:val="000000" w:themeColor="text1"/>
          <w:spacing w:val="-3"/>
        </w:rPr>
        <w:tab/>
        <w:t>Major</w:t>
      </w:r>
      <w:r w:rsidRPr="005857A1">
        <w:rPr>
          <w:rFonts w:ascii="Times New Roman" w:hAnsi="Times New Roman"/>
          <w:color w:val="000000" w:themeColor="text1"/>
          <w:spacing w:val="-3"/>
        </w:rPr>
        <w:tab/>
      </w:r>
      <w:r w:rsidRPr="005857A1">
        <w:rPr>
          <w:rFonts w:ascii="Times New Roman" w:hAnsi="Times New Roman"/>
          <w:color w:val="000000" w:themeColor="text1"/>
          <w:spacing w:val="-3"/>
        </w:rPr>
        <w:tab/>
      </w:r>
      <w:r w:rsidRPr="005857A1">
        <w:rPr>
          <w:rFonts w:ascii="Times New Roman" w:hAnsi="Times New Roman"/>
          <w:color w:val="000000" w:themeColor="text1"/>
          <w:spacing w:val="-3"/>
        </w:rPr>
        <w:tab/>
        <w:t>Degree</w:t>
      </w:r>
      <w:r w:rsidRPr="005857A1">
        <w:rPr>
          <w:rFonts w:ascii="Times New Roman" w:hAnsi="Times New Roman"/>
          <w:color w:val="000000" w:themeColor="text1"/>
          <w:spacing w:val="-3"/>
        </w:rPr>
        <w:tab/>
      </w:r>
      <w:r w:rsidRPr="005857A1">
        <w:rPr>
          <w:rFonts w:ascii="Times New Roman" w:hAnsi="Times New Roman"/>
          <w:color w:val="000000" w:themeColor="text1"/>
          <w:spacing w:val="-3"/>
        </w:rPr>
        <w:tab/>
      </w:r>
      <w:r w:rsidRPr="005857A1">
        <w:rPr>
          <w:rFonts w:ascii="Times New Roman" w:hAnsi="Times New Roman"/>
          <w:color w:val="000000" w:themeColor="text1"/>
          <w:spacing w:val="-3"/>
        </w:rPr>
        <w:tab/>
        <w:t>Year</w:t>
      </w:r>
    </w:p>
    <w:p w14:paraId="392823EC" w14:textId="77777777" w:rsidR="00793E51" w:rsidRPr="005857A1" w:rsidRDefault="00793E51" w:rsidP="00793E51">
      <w:pPr>
        <w:tabs>
          <w:tab w:val="left" w:pos="-1440"/>
          <w:tab w:val="left" w:pos="-720"/>
          <w:tab w:val="left" w:pos="360"/>
          <w:tab w:val="left" w:pos="1440"/>
          <w:tab w:val="left" w:pos="2160"/>
        </w:tabs>
        <w:suppressAutoHyphens/>
        <w:spacing w:line="240" w:lineRule="exact"/>
        <w:rPr>
          <w:rFonts w:ascii="Times New Roman" w:hAnsi="Times New Roman"/>
          <w:color w:val="000000" w:themeColor="text1"/>
          <w:spacing w:val="-3"/>
        </w:rPr>
      </w:pPr>
      <w:r w:rsidRPr="005857A1">
        <w:rPr>
          <w:rFonts w:ascii="Times New Roman" w:hAnsi="Times New Roman"/>
          <w:color w:val="000000" w:themeColor="text1"/>
          <w:spacing w:val="-3"/>
        </w:rPr>
        <w:t>University of Wisconsin, Madison</w:t>
      </w:r>
      <w:r w:rsidRPr="005857A1">
        <w:rPr>
          <w:rFonts w:ascii="Times New Roman" w:hAnsi="Times New Roman"/>
          <w:color w:val="000000" w:themeColor="text1"/>
          <w:spacing w:val="-3"/>
        </w:rPr>
        <w:tab/>
        <w:t>Biochemistry</w:t>
      </w:r>
      <w:r w:rsidRPr="005857A1">
        <w:rPr>
          <w:rFonts w:ascii="Times New Roman" w:hAnsi="Times New Roman"/>
          <w:color w:val="000000" w:themeColor="text1"/>
          <w:spacing w:val="-3"/>
        </w:rPr>
        <w:tab/>
      </w:r>
      <w:r w:rsidRPr="005857A1">
        <w:rPr>
          <w:rFonts w:ascii="Times New Roman" w:hAnsi="Times New Roman"/>
          <w:color w:val="000000" w:themeColor="text1"/>
          <w:spacing w:val="-3"/>
        </w:rPr>
        <w:tab/>
        <w:t xml:space="preserve">B.S. </w:t>
      </w:r>
      <w:r w:rsidRPr="005857A1">
        <w:rPr>
          <w:rFonts w:ascii="Times New Roman" w:hAnsi="Times New Roman"/>
          <w:color w:val="000000" w:themeColor="text1"/>
          <w:spacing w:val="-3"/>
        </w:rPr>
        <w:tab/>
      </w:r>
      <w:r w:rsidRPr="005857A1">
        <w:rPr>
          <w:rFonts w:ascii="Times New Roman" w:hAnsi="Times New Roman"/>
          <w:color w:val="000000" w:themeColor="text1"/>
          <w:spacing w:val="-3"/>
        </w:rPr>
        <w:tab/>
      </w:r>
      <w:r w:rsidRPr="005857A1">
        <w:rPr>
          <w:rFonts w:ascii="Times New Roman" w:hAnsi="Times New Roman"/>
          <w:color w:val="000000" w:themeColor="text1"/>
          <w:spacing w:val="-3"/>
        </w:rPr>
        <w:tab/>
        <w:t>2001</w:t>
      </w:r>
    </w:p>
    <w:p w14:paraId="53F6D998" w14:textId="77777777" w:rsidR="00793E51" w:rsidRPr="005857A1" w:rsidRDefault="00793E51" w:rsidP="00793E51">
      <w:pPr>
        <w:tabs>
          <w:tab w:val="left" w:pos="-1440"/>
          <w:tab w:val="left" w:pos="-720"/>
          <w:tab w:val="left" w:pos="360"/>
          <w:tab w:val="left" w:pos="1440"/>
          <w:tab w:val="left" w:pos="2160"/>
        </w:tabs>
        <w:suppressAutoHyphens/>
        <w:spacing w:line="240" w:lineRule="exact"/>
        <w:rPr>
          <w:rFonts w:ascii="Times New Roman" w:hAnsi="Times New Roman"/>
          <w:color w:val="000000" w:themeColor="text1"/>
          <w:spacing w:val="-3"/>
        </w:rPr>
      </w:pPr>
      <w:r w:rsidRPr="005857A1">
        <w:rPr>
          <w:rFonts w:ascii="Times New Roman" w:hAnsi="Times New Roman"/>
          <w:color w:val="000000" w:themeColor="text1"/>
          <w:spacing w:val="-3"/>
        </w:rPr>
        <w:t>University of Wisconsin, Madison</w:t>
      </w:r>
      <w:r w:rsidRPr="005857A1">
        <w:rPr>
          <w:rFonts w:ascii="Times New Roman" w:hAnsi="Times New Roman"/>
          <w:color w:val="000000" w:themeColor="text1"/>
          <w:spacing w:val="-3"/>
        </w:rPr>
        <w:tab/>
        <w:t>Plant Pathology</w:t>
      </w:r>
      <w:r w:rsidRPr="005857A1">
        <w:rPr>
          <w:rFonts w:ascii="Times New Roman" w:hAnsi="Times New Roman"/>
          <w:color w:val="000000" w:themeColor="text1"/>
          <w:spacing w:val="-3"/>
        </w:rPr>
        <w:tab/>
        <w:t xml:space="preserve">M.S. </w:t>
      </w:r>
      <w:r w:rsidRPr="005857A1">
        <w:rPr>
          <w:rFonts w:ascii="Times New Roman" w:hAnsi="Times New Roman"/>
          <w:color w:val="000000" w:themeColor="text1"/>
          <w:spacing w:val="-3"/>
        </w:rPr>
        <w:tab/>
      </w:r>
      <w:r w:rsidRPr="005857A1">
        <w:rPr>
          <w:rFonts w:ascii="Times New Roman" w:hAnsi="Times New Roman"/>
          <w:color w:val="000000" w:themeColor="text1"/>
          <w:spacing w:val="-3"/>
        </w:rPr>
        <w:tab/>
      </w:r>
      <w:r w:rsidRPr="005857A1">
        <w:rPr>
          <w:rFonts w:ascii="Times New Roman" w:hAnsi="Times New Roman"/>
          <w:color w:val="000000" w:themeColor="text1"/>
          <w:spacing w:val="-3"/>
        </w:rPr>
        <w:tab/>
        <w:t>2005</w:t>
      </w:r>
    </w:p>
    <w:p w14:paraId="40067349" w14:textId="77777777" w:rsidR="00793E51" w:rsidRPr="005857A1" w:rsidRDefault="00793E51" w:rsidP="00793E51">
      <w:pPr>
        <w:tabs>
          <w:tab w:val="left" w:pos="-1440"/>
          <w:tab w:val="left" w:pos="-720"/>
          <w:tab w:val="left" w:pos="360"/>
          <w:tab w:val="left" w:pos="1440"/>
          <w:tab w:val="left" w:pos="2160"/>
        </w:tabs>
        <w:suppressAutoHyphens/>
        <w:spacing w:after="120" w:line="240" w:lineRule="exact"/>
        <w:rPr>
          <w:rFonts w:ascii="Times New Roman" w:hAnsi="Times New Roman"/>
          <w:color w:val="000000" w:themeColor="text1"/>
          <w:spacing w:val="-3"/>
        </w:rPr>
      </w:pPr>
      <w:r w:rsidRPr="005857A1">
        <w:rPr>
          <w:rFonts w:ascii="Times New Roman" w:hAnsi="Times New Roman"/>
          <w:color w:val="000000" w:themeColor="text1"/>
          <w:spacing w:val="-3"/>
        </w:rPr>
        <w:t>University of Wisconsin, Madison</w:t>
      </w:r>
      <w:r w:rsidRPr="005857A1">
        <w:rPr>
          <w:rFonts w:ascii="Times New Roman" w:hAnsi="Times New Roman"/>
          <w:color w:val="000000" w:themeColor="text1"/>
          <w:spacing w:val="-3"/>
        </w:rPr>
        <w:tab/>
        <w:t>Plant Pathology</w:t>
      </w:r>
      <w:r w:rsidRPr="005857A1">
        <w:rPr>
          <w:rFonts w:ascii="Times New Roman" w:hAnsi="Times New Roman"/>
          <w:color w:val="000000" w:themeColor="text1"/>
          <w:spacing w:val="-3"/>
        </w:rPr>
        <w:tab/>
        <w:t xml:space="preserve">Ph.D. </w:t>
      </w:r>
      <w:r w:rsidRPr="005857A1">
        <w:rPr>
          <w:rFonts w:ascii="Times New Roman" w:hAnsi="Times New Roman"/>
          <w:color w:val="000000" w:themeColor="text1"/>
          <w:spacing w:val="-3"/>
        </w:rPr>
        <w:tab/>
      </w:r>
      <w:r w:rsidRPr="005857A1">
        <w:rPr>
          <w:rFonts w:ascii="Times New Roman" w:hAnsi="Times New Roman"/>
          <w:color w:val="000000" w:themeColor="text1"/>
          <w:spacing w:val="-3"/>
        </w:rPr>
        <w:tab/>
      </w:r>
      <w:r w:rsidRPr="005857A1">
        <w:rPr>
          <w:rFonts w:ascii="Times New Roman" w:hAnsi="Times New Roman"/>
          <w:color w:val="000000" w:themeColor="text1"/>
          <w:spacing w:val="-3"/>
        </w:rPr>
        <w:tab/>
        <w:t>2012</w:t>
      </w:r>
    </w:p>
    <w:p w14:paraId="528193E8" w14:textId="77777777" w:rsidR="00793E51" w:rsidRPr="005857A1" w:rsidRDefault="00793E51" w:rsidP="00793E51">
      <w:pPr>
        <w:tabs>
          <w:tab w:val="left" w:pos="-1440"/>
          <w:tab w:val="left" w:pos="-720"/>
          <w:tab w:val="left" w:pos="360"/>
          <w:tab w:val="left" w:pos="1440"/>
          <w:tab w:val="left" w:pos="2160"/>
        </w:tabs>
        <w:suppressAutoHyphens/>
        <w:spacing w:line="240" w:lineRule="exact"/>
        <w:rPr>
          <w:rFonts w:ascii="Times New Roman" w:hAnsi="Times New Roman"/>
          <w:color w:val="000000" w:themeColor="text1"/>
          <w:spacing w:val="-3"/>
        </w:rPr>
      </w:pPr>
      <w:r w:rsidRPr="005857A1">
        <w:rPr>
          <w:rFonts w:ascii="Times New Roman" w:hAnsi="Times New Roman"/>
          <w:b/>
          <w:color w:val="000000" w:themeColor="text1"/>
          <w:spacing w:val="-3"/>
        </w:rPr>
        <w:t>Research and Professional Experience</w:t>
      </w:r>
    </w:p>
    <w:p w14:paraId="501403B2" w14:textId="77777777" w:rsidR="00793E51" w:rsidRPr="005857A1" w:rsidRDefault="00793E51" w:rsidP="00793E51">
      <w:pPr>
        <w:tabs>
          <w:tab w:val="left" w:pos="-1440"/>
          <w:tab w:val="left" w:pos="-720"/>
          <w:tab w:val="left" w:pos="360"/>
          <w:tab w:val="left" w:pos="1440"/>
          <w:tab w:val="left" w:pos="2160"/>
        </w:tabs>
        <w:suppressAutoHyphens/>
        <w:spacing w:line="240" w:lineRule="exact"/>
        <w:rPr>
          <w:rFonts w:ascii="Times New Roman" w:hAnsi="Times New Roman"/>
          <w:color w:val="000000" w:themeColor="text1"/>
          <w:spacing w:val="-3"/>
        </w:rPr>
      </w:pPr>
      <w:r w:rsidRPr="005857A1">
        <w:rPr>
          <w:rFonts w:ascii="Times New Roman" w:hAnsi="Times New Roman"/>
          <w:color w:val="000000" w:themeColor="text1"/>
          <w:spacing w:val="-3"/>
        </w:rPr>
        <w:t>Associate Professor &amp; Extension Plant Pathologist, Oregon State University, 2021</w:t>
      </w:r>
      <w:r w:rsidRPr="005857A1">
        <w:rPr>
          <w:rFonts w:ascii="Times New Roman" w:hAnsi="Times New Roman"/>
          <w:color w:val="000000" w:themeColor="text1"/>
          <w:spacing w:val="-3"/>
        </w:rPr>
        <w:noBreakHyphen/>
        <w:t>present</w:t>
      </w:r>
    </w:p>
    <w:p w14:paraId="2ADEAA64" w14:textId="77777777" w:rsidR="00793E51" w:rsidRPr="005857A1" w:rsidRDefault="00793E51" w:rsidP="00793E51">
      <w:pPr>
        <w:tabs>
          <w:tab w:val="left" w:pos="-1440"/>
          <w:tab w:val="left" w:pos="-720"/>
          <w:tab w:val="left" w:pos="360"/>
          <w:tab w:val="left" w:pos="1440"/>
          <w:tab w:val="left" w:pos="2160"/>
        </w:tabs>
        <w:suppressAutoHyphens/>
        <w:spacing w:line="240" w:lineRule="exact"/>
        <w:rPr>
          <w:rFonts w:ascii="Times New Roman" w:hAnsi="Times New Roman"/>
          <w:color w:val="000000" w:themeColor="text1"/>
          <w:spacing w:val="-3"/>
        </w:rPr>
      </w:pPr>
      <w:r w:rsidRPr="005857A1">
        <w:rPr>
          <w:rFonts w:ascii="Times New Roman" w:hAnsi="Times New Roman"/>
          <w:color w:val="000000" w:themeColor="text1"/>
          <w:spacing w:val="-3"/>
        </w:rPr>
        <w:t>Assistant Professor &amp; Extension Plant Pathologist, Oregon State University, 2015</w:t>
      </w:r>
      <w:r w:rsidRPr="005857A1">
        <w:rPr>
          <w:rFonts w:ascii="Times New Roman" w:hAnsi="Times New Roman"/>
          <w:color w:val="000000" w:themeColor="text1"/>
          <w:spacing w:val="-3"/>
        </w:rPr>
        <w:noBreakHyphen/>
        <w:t>2021</w:t>
      </w:r>
    </w:p>
    <w:p w14:paraId="3B3B994B" w14:textId="77777777" w:rsidR="00793E51" w:rsidRPr="005857A1" w:rsidRDefault="00793E51" w:rsidP="00793E51">
      <w:pPr>
        <w:tabs>
          <w:tab w:val="left" w:pos="-1440"/>
          <w:tab w:val="left" w:pos="-720"/>
          <w:tab w:val="left" w:pos="360"/>
          <w:tab w:val="left" w:pos="1440"/>
          <w:tab w:val="left" w:pos="2160"/>
        </w:tabs>
        <w:suppressAutoHyphens/>
        <w:spacing w:line="240" w:lineRule="exact"/>
        <w:rPr>
          <w:rFonts w:ascii="Times New Roman" w:hAnsi="Times New Roman"/>
          <w:color w:val="000000" w:themeColor="text1"/>
          <w:spacing w:val="-3"/>
        </w:rPr>
      </w:pPr>
      <w:r w:rsidRPr="005857A1">
        <w:rPr>
          <w:rFonts w:ascii="Times New Roman" w:hAnsi="Times New Roman"/>
          <w:color w:val="000000" w:themeColor="text1"/>
          <w:spacing w:val="-3"/>
        </w:rPr>
        <w:t>Postdoctoral Research Associate, University of Wisconsin, Madison, 2013-2015</w:t>
      </w:r>
    </w:p>
    <w:p w14:paraId="7874995A" w14:textId="77777777" w:rsidR="00793E51" w:rsidRPr="005857A1" w:rsidRDefault="00793E51" w:rsidP="00793E51">
      <w:pPr>
        <w:tabs>
          <w:tab w:val="left" w:pos="-1440"/>
          <w:tab w:val="left" w:pos="-720"/>
          <w:tab w:val="left" w:pos="360"/>
          <w:tab w:val="left" w:pos="1440"/>
          <w:tab w:val="left" w:pos="2160"/>
        </w:tabs>
        <w:suppressAutoHyphens/>
        <w:spacing w:after="120" w:line="240" w:lineRule="exact"/>
        <w:rPr>
          <w:rFonts w:ascii="Times New Roman" w:hAnsi="Times New Roman"/>
          <w:color w:val="000000" w:themeColor="text1"/>
          <w:spacing w:val="-3"/>
        </w:rPr>
      </w:pPr>
      <w:r w:rsidRPr="005857A1">
        <w:rPr>
          <w:rFonts w:ascii="Times New Roman" w:hAnsi="Times New Roman"/>
          <w:color w:val="000000" w:themeColor="text1"/>
          <w:spacing w:val="-3"/>
        </w:rPr>
        <w:t>Research Specialist, United States Dairy Forage Research Center, Madison, 2005-2007</w:t>
      </w:r>
    </w:p>
    <w:p w14:paraId="2C2BF9FF" w14:textId="77777777" w:rsidR="00793E51" w:rsidRPr="005857A1" w:rsidRDefault="00793E51" w:rsidP="00793E51">
      <w:pPr>
        <w:tabs>
          <w:tab w:val="left" w:pos="-1440"/>
          <w:tab w:val="left" w:pos="-720"/>
          <w:tab w:val="left" w:pos="360"/>
          <w:tab w:val="left" w:pos="720"/>
        </w:tabs>
        <w:suppressAutoHyphens/>
        <w:spacing w:line="240" w:lineRule="exact"/>
        <w:rPr>
          <w:rFonts w:ascii="Times New Roman" w:hAnsi="Times New Roman"/>
          <w:color w:val="000000" w:themeColor="text1"/>
          <w:spacing w:val="-3"/>
        </w:rPr>
      </w:pPr>
      <w:r w:rsidRPr="005857A1">
        <w:rPr>
          <w:rFonts w:ascii="Times New Roman" w:hAnsi="Times New Roman"/>
          <w:b/>
          <w:caps/>
          <w:color w:val="000000" w:themeColor="text1"/>
          <w:spacing w:val="-3"/>
        </w:rPr>
        <w:t>P</w:t>
      </w:r>
      <w:r w:rsidRPr="005857A1">
        <w:rPr>
          <w:rFonts w:ascii="Times New Roman" w:hAnsi="Times New Roman"/>
          <w:b/>
          <w:color w:val="000000" w:themeColor="text1"/>
          <w:spacing w:val="-3"/>
        </w:rPr>
        <w:t>rinciple duties in current position</w:t>
      </w:r>
    </w:p>
    <w:p w14:paraId="2E227F7C" w14:textId="77777777" w:rsidR="00793E51" w:rsidRPr="005857A1" w:rsidRDefault="00793E51" w:rsidP="00793E51">
      <w:pPr>
        <w:tabs>
          <w:tab w:val="left" w:pos="-120"/>
          <w:tab w:val="left" w:pos="240"/>
          <w:tab w:val="left" w:pos="360"/>
          <w:tab w:val="left" w:pos="3360"/>
        </w:tabs>
        <w:suppressAutoHyphens/>
        <w:spacing w:after="120" w:line="240" w:lineRule="exact"/>
        <w:rPr>
          <w:rFonts w:ascii="Times New Roman" w:hAnsi="Times New Roman"/>
          <w:bCs/>
          <w:color w:val="000000" w:themeColor="text1"/>
        </w:rPr>
      </w:pPr>
      <w:r w:rsidRPr="005857A1">
        <w:rPr>
          <w:rFonts w:ascii="Times New Roman" w:hAnsi="Times New Roman"/>
          <w:color w:val="000000" w:themeColor="text1"/>
          <w:spacing w:val="-2"/>
        </w:rPr>
        <w:t xml:space="preserve">Lead a statewide extension program related to the diagnosis and management of diseases of vegetable and other high value irrigated crops. Maintain </w:t>
      </w:r>
      <w:r w:rsidRPr="005857A1">
        <w:rPr>
          <w:rFonts w:ascii="Times New Roman" w:hAnsi="Times New Roman"/>
          <w:bCs/>
          <w:color w:val="000000" w:themeColor="text1"/>
        </w:rPr>
        <w:t>an applied research program in plant pathology to support the extension program and meet the needs of the agricultural industry in north central Oregon with an emphasis on high value irrigated crops.</w:t>
      </w:r>
    </w:p>
    <w:p w14:paraId="7C817556" w14:textId="77777777" w:rsidR="00793E51" w:rsidRPr="005857A1" w:rsidRDefault="00793E51" w:rsidP="00793E51">
      <w:pPr>
        <w:tabs>
          <w:tab w:val="left" w:pos="-120"/>
          <w:tab w:val="left" w:pos="240"/>
          <w:tab w:val="left" w:pos="360"/>
          <w:tab w:val="left" w:pos="3360"/>
        </w:tabs>
        <w:suppressAutoHyphens/>
        <w:spacing w:line="240" w:lineRule="exact"/>
        <w:rPr>
          <w:rFonts w:ascii="Times New Roman" w:hAnsi="Times New Roman"/>
          <w:b/>
          <w:bCs/>
          <w:color w:val="000000" w:themeColor="text1"/>
        </w:rPr>
      </w:pPr>
      <w:r w:rsidRPr="005857A1">
        <w:rPr>
          <w:rFonts w:ascii="Times New Roman" w:hAnsi="Times New Roman"/>
          <w:b/>
          <w:bCs/>
          <w:color w:val="000000" w:themeColor="text1"/>
        </w:rPr>
        <w:t>Research Interests</w:t>
      </w:r>
    </w:p>
    <w:p w14:paraId="0D7F546A" w14:textId="77777777" w:rsidR="00793E51" w:rsidRPr="005857A1" w:rsidRDefault="00793E51" w:rsidP="00793E51">
      <w:pPr>
        <w:spacing w:after="120" w:line="240" w:lineRule="exact"/>
        <w:outlineLvl w:val="2"/>
        <w:rPr>
          <w:rFonts w:ascii="Times New Roman" w:hAnsi="Times New Roman"/>
          <w:color w:val="000000" w:themeColor="text1"/>
        </w:rPr>
      </w:pPr>
      <w:r w:rsidRPr="005857A1">
        <w:rPr>
          <w:rFonts w:ascii="Times New Roman" w:hAnsi="Times New Roman"/>
          <w:color w:val="000000" w:themeColor="text1"/>
        </w:rPr>
        <w:t>Ecology and epidemiology of plant disease; agricultural systems; insect vectored plant pathogens; agricultural microbiome; disease diagnostics and integrated pest management</w:t>
      </w:r>
    </w:p>
    <w:p w14:paraId="68D616D6" w14:textId="77777777" w:rsidR="00793E51" w:rsidRPr="005857A1" w:rsidRDefault="00793E51" w:rsidP="00793E51">
      <w:pPr>
        <w:tabs>
          <w:tab w:val="left" w:pos="-1440"/>
          <w:tab w:val="left" w:pos="-720"/>
          <w:tab w:val="left" w:pos="360"/>
          <w:tab w:val="left" w:pos="1440"/>
          <w:tab w:val="left" w:pos="2160"/>
        </w:tabs>
        <w:suppressAutoHyphens/>
        <w:spacing w:line="240" w:lineRule="exact"/>
        <w:rPr>
          <w:rFonts w:ascii="Times New Roman" w:hAnsi="Times New Roman"/>
          <w:b/>
          <w:color w:val="000000" w:themeColor="text1"/>
          <w:spacing w:val="-3"/>
        </w:rPr>
      </w:pPr>
      <w:r w:rsidRPr="005857A1">
        <w:rPr>
          <w:rFonts w:ascii="Times New Roman" w:hAnsi="Times New Roman"/>
          <w:b/>
          <w:color w:val="000000" w:themeColor="text1"/>
          <w:spacing w:val="-3"/>
        </w:rPr>
        <w:t>Synergistic Activities</w:t>
      </w:r>
    </w:p>
    <w:p w14:paraId="7836EFA6" w14:textId="77777777" w:rsidR="00793E51" w:rsidRPr="005857A1" w:rsidRDefault="00793E51" w:rsidP="00793E51">
      <w:pPr>
        <w:pStyle w:val="BodyTextIndent"/>
        <w:widowControl w:val="0"/>
        <w:numPr>
          <w:ilvl w:val="0"/>
          <w:numId w:val="7"/>
        </w:numPr>
        <w:tabs>
          <w:tab w:val="left" w:pos="720"/>
        </w:tabs>
        <w:suppressAutoHyphens/>
        <w:spacing w:line="240" w:lineRule="exact"/>
        <w:rPr>
          <w:rFonts w:ascii="Times New Roman" w:hAnsi="Times New Roman"/>
          <w:i/>
          <w:color w:val="000000" w:themeColor="text1"/>
          <w:sz w:val="24"/>
          <w:szCs w:val="24"/>
        </w:rPr>
      </w:pPr>
      <w:r w:rsidRPr="005857A1">
        <w:rPr>
          <w:rFonts w:ascii="Times New Roman" w:hAnsi="Times New Roman"/>
          <w:color w:val="000000" w:themeColor="text1"/>
          <w:sz w:val="24"/>
          <w:szCs w:val="24"/>
        </w:rPr>
        <w:t xml:space="preserve">American </w:t>
      </w:r>
      <w:proofErr w:type="spellStart"/>
      <w:r w:rsidRPr="005857A1">
        <w:rPr>
          <w:rFonts w:ascii="Times New Roman" w:hAnsi="Times New Roman"/>
          <w:color w:val="000000" w:themeColor="text1"/>
          <w:sz w:val="24"/>
          <w:szCs w:val="24"/>
        </w:rPr>
        <w:t>Phytopathological</w:t>
      </w:r>
      <w:proofErr w:type="spellEnd"/>
      <w:r w:rsidRPr="005857A1">
        <w:rPr>
          <w:rFonts w:ascii="Times New Roman" w:hAnsi="Times New Roman"/>
          <w:color w:val="000000" w:themeColor="text1"/>
          <w:sz w:val="24"/>
          <w:szCs w:val="24"/>
        </w:rPr>
        <w:t xml:space="preserve"> Society Member (2002 – present) </w:t>
      </w:r>
    </w:p>
    <w:p w14:paraId="6E94A053" w14:textId="77777777" w:rsidR="00793E51" w:rsidRPr="005857A1" w:rsidRDefault="00793E51" w:rsidP="00793E51">
      <w:pPr>
        <w:pStyle w:val="BodyTextIndent"/>
        <w:widowControl w:val="0"/>
        <w:numPr>
          <w:ilvl w:val="0"/>
          <w:numId w:val="7"/>
        </w:numPr>
        <w:tabs>
          <w:tab w:val="left" w:pos="720"/>
        </w:tabs>
        <w:suppressAutoHyphens/>
        <w:spacing w:line="240" w:lineRule="exact"/>
        <w:rPr>
          <w:rFonts w:ascii="Times New Roman" w:hAnsi="Times New Roman"/>
          <w:i/>
          <w:color w:val="000000" w:themeColor="text1"/>
          <w:sz w:val="24"/>
          <w:szCs w:val="24"/>
        </w:rPr>
      </w:pPr>
      <w:r w:rsidRPr="005857A1">
        <w:rPr>
          <w:rFonts w:ascii="Times New Roman" w:hAnsi="Times New Roman"/>
          <w:color w:val="000000" w:themeColor="text1"/>
          <w:sz w:val="24"/>
          <w:szCs w:val="24"/>
        </w:rPr>
        <w:t>Senior Editor, Plant Disease (2019-present)</w:t>
      </w:r>
    </w:p>
    <w:p w14:paraId="56D77514" w14:textId="77777777" w:rsidR="00793E51" w:rsidRPr="005857A1" w:rsidRDefault="00793E51" w:rsidP="00793E51">
      <w:pPr>
        <w:widowControl/>
        <w:numPr>
          <w:ilvl w:val="0"/>
          <w:numId w:val="7"/>
        </w:numPr>
        <w:autoSpaceDE/>
        <w:autoSpaceDN/>
        <w:adjustRightInd/>
        <w:spacing w:line="240" w:lineRule="exact"/>
        <w:rPr>
          <w:rFonts w:ascii="Times New Roman" w:hAnsi="Times New Roman"/>
          <w:color w:val="000000" w:themeColor="text1"/>
        </w:rPr>
      </w:pPr>
      <w:r w:rsidRPr="005857A1">
        <w:rPr>
          <w:rFonts w:ascii="Times New Roman" w:hAnsi="Times New Roman"/>
          <w:color w:val="000000" w:themeColor="text1"/>
        </w:rPr>
        <w:t xml:space="preserve">Participant in Multistate Projects WERA-89 Potato Virus Management (Chair 2017-18) &amp; W4147 Managing Plant-Microbe Interactions in Soil to Promote Sustainable Ag. </w:t>
      </w:r>
    </w:p>
    <w:p w14:paraId="22B373E2" w14:textId="77777777" w:rsidR="00793E51" w:rsidRPr="005857A1" w:rsidRDefault="00793E51" w:rsidP="00793E51">
      <w:pPr>
        <w:widowControl/>
        <w:numPr>
          <w:ilvl w:val="0"/>
          <w:numId w:val="7"/>
        </w:numPr>
        <w:autoSpaceDE/>
        <w:autoSpaceDN/>
        <w:adjustRightInd/>
        <w:spacing w:line="240" w:lineRule="exact"/>
        <w:rPr>
          <w:rFonts w:ascii="Times New Roman" w:hAnsi="Times New Roman"/>
          <w:color w:val="000000" w:themeColor="text1"/>
        </w:rPr>
      </w:pPr>
      <w:r w:rsidRPr="005857A1">
        <w:rPr>
          <w:rFonts w:ascii="Times New Roman" w:hAnsi="Times New Roman"/>
          <w:bCs/>
          <w:color w:val="000000" w:themeColor="text1"/>
        </w:rPr>
        <w:t xml:space="preserve">National Potato Council Scientific Advisory Panel on Grower Pesticides </w:t>
      </w:r>
    </w:p>
    <w:p w14:paraId="597162FE" w14:textId="77777777" w:rsidR="00793E51" w:rsidRPr="005857A1" w:rsidRDefault="00793E51" w:rsidP="00793E51">
      <w:pPr>
        <w:widowControl/>
        <w:numPr>
          <w:ilvl w:val="0"/>
          <w:numId w:val="7"/>
        </w:numPr>
        <w:autoSpaceDE/>
        <w:autoSpaceDN/>
        <w:adjustRightInd/>
        <w:spacing w:line="240" w:lineRule="exact"/>
        <w:rPr>
          <w:rFonts w:ascii="Times New Roman" w:hAnsi="Times New Roman"/>
          <w:color w:val="000000" w:themeColor="text1"/>
        </w:rPr>
      </w:pPr>
      <w:r w:rsidRPr="005857A1">
        <w:rPr>
          <w:rFonts w:ascii="Times New Roman" w:hAnsi="Times New Roman"/>
          <w:color w:val="000000" w:themeColor="text1"/>
        </w:rPr>
        <w:t>Oregon State University Seed Certification, Foundation Seed &amp; Plant Materials Board</w:t>
      </w:r>
    </w:p>
    <w:p w14:paraId="6DEF8575" w14:textId="77777777" w:rsidR="00793E51" w:rsidRPr="005857A1" w:rsidRDefault="00793E51" w:rsidP="00793E51">
      <w:pPr>
        <w:pStyle w:val="ListParagraph"/>
        <w:widowControl/>
        <w:numPr>
          <w:ilvl w:val="0"/>
          <w:numId w:val="7"/>
        </w:numPr>
        <w:tabs>
          <w:tab w:val="left" w:pos="-1440"/>
          <w:tab w:val="left" w:pos="-720"/>
          <w:tab w:val="left" w:pos="360"/>
          <w:tab w:val="left" w:pos="1440"/>
          <w:tab w:val="left" w:pos="2160"/>
        </w:tabs>
        <w:suppressAutoHyphens/>
        <w:autoSpaceDE/>
        <w:autoSpaceDN/>
        <w:adjustRightInd/>
        <w:spacing w:after="120" w:line="240" w:lineRule="exact"/>
        <w:contextualSpacing w:val="0"/>
        <w:rPr>
          <w:rFonts w:ascii="Times New Roman" w:hAnsi="Times New Roman"/>
          <w:b/>
          <w:color w:val="000000" w:themeColor="text1"/>
          <w:spacing w:val="-3"/>
        </w:rPr>
      </w:pPr>
      <w:r w:rsidRPr="005857A1">
        <w:rPr>
          <w:rFonts w:ascii="Times New Roman" w:hAnsi="Times New Roman"/>
          <w:color w:val="000000" w:themeColor="text1"/>
          <w:spacing w:val="-3"/>
        </w:rPr>
        <w:t>Conduct master gardener training on plant pathology for Oregon State University Extension</w:t>
      </w:r>
    </w:p>
    <w:p w14:paraId="18DFDBE2" w14:textId="77777777" w:rsidR="00793E51" w:rsidRPr="005857A1" w:rsidRDefault="00793E51" w:rsidP="00793E51">
      <w:pPr>
        <w:tabs>
          <w:tab w:val="left" w:pos="-1440"/>
          <w:tab w:val="left" w:pos="-720"/>
          <w:tab w:val="left" w:pos="360"/>
          <w:tab w:val="left" w:pos="1440"/>
          <w:tab w:val="left" w:pos="2160"/>
        </w:tabs>
        <w:suppressAutoHyphens/>
        <w:spacing w:line="240" w:lineRule="exact"/>
        <w:rPr>
          <w:rFonts w:ascii="Times New Roman" w:hAnsi="Times New Roman"/>
          <w:b/>
          <w:color w:val="000000" w:themeColor="text1"/>
          <w:spacing w:val="-3"/>
        </w:rPr>
      </w:pPr>
      <w:r w:rsidRPr="005857A1">
        <w:rPr>
          <w:rFonts w:ascii="Times New Roman" w:hAnsi="Times New Roman"/>
          <w:b/>
          <w:color w:val="000000" w:themeColor="text1"/>
          <w:spacing w:val="-3"/>
        </w:rPr>
        <w:t>Publications</w:t>
      </w:r>
      <w:r w:rsidRPr="005857A1">
        <w:rPr>
          <w:rFonts w:ascii="Times New Roman" w:hAnsi="Times New Roman"/>
          <w:b/>
          <w:color w:val="000000" w:themeColor="text1"/>
        </w:rPr>
        <w:t xml:space="preserve"> (peer reviewed last 4 years)</w:t>
      </w:r>
    </w:p>
    <w:p w14:paraId="5F0322AC" w14:textId="77777777" w:rsidR="00793E51" w:rsidRPr="007179C4" w:rsidRDefault="00793E51" w:rsidP="00793E51">
      <w:pPr>
        <w:spacing w:after="240" w:line="240" w:lineRule="exact"/>
        <w:ind w:left="360" w:hanging="360"/>
        <w:rPr>
          <w:rFonts w:ascii="Times New Roman" w:hAnsi="Times New Roman"/>
        </w:rPr>
      </w:pPr>
      <w:proofErr w:type="spellStart"/>
      <w:r w:rsidRPr="007179C4">
        <w:rPr>
          <w:rFonts w:ascii="Times New Roman" w:hAnsi="Times New Roman"/>
        </w:rPr>
        <w:t>Delventhal</w:t>
      </w:r>
      <w:proofErr w:type="spellEnd"/>
      <w:r w:rsidRPr="007179C4">
        <w:rPr>
          <w:rFonts w:ascii="Times New Roman" w:hAnsi="Times New Roman"/>
        </w:rPr>
        <w:t>, K.</w:t>
      </w:r>
      <w:proofErr w:type="gramStart"/>
      <w:r w:rsidRPr="007179C4">
        <w:rPr>
          <w:rFonts w:ascii="Times New Roman" w:hAnsi="Times New Roman"/>
        </w:rPr>
        <w:t>,</w:t>
      </w:r>
      <w:r w:rsidRPr="007179C4">
        <w:rPr>
          <w:rFonts w:ascii="Times New Roman" w:hAnsi="Times New Roman"/>
          <w:vertAlign w:val="superscript"/>
        </w:rPr>
        <w:t xml:space="preserve"> </w:t>
      </w:r>
      <w:r w:rsidRPr="007179C4">
        <w:rPr>
          <w:rFonts w:ascii="Times New Roman" w:hAnsi="Times New Roman"/>
        </w:rPr>
        <w:t xml:space="preserve"> Busby</w:t>
      </w:r>
      <w:proofErr w:type="gramEnd"/>
      <w:r w:rsidRPr="007179C4">
        <w:rPr>
          <w:rFonts w:ascii="Times New Roman" w:hAnsi="Times New Roman"/>
        </w:rPr>
        <w:t>, P., and Frost, K.E. 202X. Tare soil alters the composition of the developing the potato rhizosphere microbiome. Phytobiomes XX:XXX-XXX (Accepted November 2022).</w:t>
      </w:r>
    </w:p>
    <w:p w14:paraId="16561BD2" w14:textId="77777777" w:rsidR="00793E51" w:rsidRPr="007179C4" w:rsidRDefault="00793E51" w:rsidP="00793E51">
      <w:pPr>
        <w:spacing w:after="240" w:line="240" w:lineRule="exact"/>
        <w:ind w:left="360" w:hanging="360"/>
        <w:rPr>
          <w:rFonts w:ascii="Times New Roman" w:hAnsi="Times New Roman"/>
        </w:rPr>
      </w:pPr>
      <w:proofErr w:type="spellStart"/>
      <w:r w:rsidRPr="007179C4">
        <w:rPr>
          <w:rFonts w:ascii="Times New Roman" w:hAnsi="Times New Roman"/>
        </w:rPr>
        <w:t>Delventhal</w:t>
      </w:r>
      <w:proofErr w:type="spellEnd"/>
      <w:r w:rsidRPr="007179C4">
        <w:rPr>
          <w:rFonts w:ascii="Times New Roman" w:hAnsi="Times New Roman"/>
        </w:rPr>
        <w:t>, K.</w:t>
      </w:r>
      <w:proofErr w:type="gramStart"/>
      <w:r w:rsidRPr="007179C4">
        <w:rPr>
          <w:rFonts w:ascii="Times New Roman" w:hAnsi="Times New Roman"/>
        </w:rPr>
        <w:t>,</w:t>
      </w:r>
      <w:r w:rsidRPr="007179C4">
        <w:rPr>
          <w:rFonts w:ascii="Times New Roman" w:hAnsi="Times New Roman"/>
          <w:vertAlign w:val="superscript"/>
        </w:rPr>
        <w:t xml:space="preserve">  </w:t>
      </w:r>
      <w:r w:rsidRPr="007179C4">
        <w:rPr>
          <w:rFonts w:ascii="Times New Roman" w:hAnsi="Times New Roman"/>
        </w:rPr>
        <w:t>Skillman</w:t>
      </w:r>
      <w:proofErr w:type="gramEnd"/>
      <w:r w:rsidRPr="007179C4">
        <w:rPr>
          <w:rFonts w:ascii="Times New Roman" w:hAnsi="Times New Roman"/>
        </w:rPr>
        <w:t>, V., Li, X., Busby, P., and Frost, K.E. 202X. Characterizing variation in the bacterial and fungal tare soil microbiome of seed potato. Phytobiomes XX:XXX-XXX (Accepted November 2022).</w:t>
      </w:r>
    </w:p>
    <w:p w14:paraId="0075FA05" w14:textId="77777777" w:rsidR="00793E51" w:rsidRPr="007179C4" w:rsidRDefault="00793E51" w:rsidP="00793E51">
      <w:pPr>
        <w:spacing w:after="240" w:line="240" w:lineRule="exact"/>
        <w:ind w:left="360" w:hanging="360"/>
        <w:rPr>
          <w:rFonts w:ascii="Times New Roman" w:hAnsi="Times New Roman"/>
          <w:color w:val="000000" w:themeColor="text1"/>
        </w:rPr>
      </w:pPr>
      <w:r w:rsidRPr="007179C4">
        <w:rPr>
          <w:rFonts w:ascii="Times New Roman" w:hAnsi="Times New Roman"/>
        </w:rPr>
        <w:t xml:space="preserve">Li, X., Skillman, V., Dung., J., and Frost, K.E. 2022. Legacy effect of fumigation on soil bacterial and fungal communities and their response to </w:t>
      </w:r>
      <w:proofErr w:type="spellStart"/>
      <w:r w:rsidRPr="007179C4">
        <w:rPr>
          <w:rFonts w:ascii="Times New Roman" w:hAnsi="Times New Roman"/>
        </w:rPr>
        <w:t>metam</w:t>
      </w:r>
      <w:proofErr w:type="spellEnd"/>
      <w:r w:rsidRPr="007179C4">
        <w:rPr>
          <w:rFonts w:ascii="Times New Roman" w:hAnsi="Times New Roman"/>
        </w:rPr>
        <w:t xml:space="preserve"> sodium application. Environmental Microbiome 79:</w:t>
      </w:r>
      <w:r w:rsidRPr="007179C4">
        <w:rPr>
          <w:rFonts w:ascii="Times New Roman" w:hAnsi="Times New Roman"/>
          <w:color w:val="000000" w:themeColor="text1"/>
        </w:rPr>
        <w:t xml:space="preserve">59 </w:t>
      </w:r>
      <w:hyperlink r:id="rId19" w:history="1">
        <w:r w:rsidRPr="007179C4">
          <w:rPr>
            <w:rFonts w:ascii="Times New Roman" w:hAnsi="Times New Roman"/>
          </w:rPr>
          <w:t>https://doi.org/10.1186/s40793-022-00454-w</w:t>
        </w:r>
      </w:hyperlink>
      <w:r w:rsidRPr="007179C4">
        <w:rPr>
          <w:rFonts w:ascii="Times New Roman" w:hAnsi="Times New Roman"/>
        </w:rPr>
        <w:t>.</w:t>
      </w:r>
    </w:p>
    <w:p w14:paraId="4905442B" w14:textId="77777777" w:rsidR="00793E51" w:rsidRPr="007179C4" w:rsidRDefault="00793E51" w:rsidP="00793E51">
      <w:pPr>
        <w:spacing w:after="240" w:line="240" w:lineRule="exact"/>
        <w:ind w:left="360" w:hanging="360"/>
        <w:rPr>
          <w:rFonts w:ascii="Times New Roman" w:hAnsi="Times New Roman"/>
        </w:rPr>
      </w:pPr>
      <w:r w:rsidRPr="007179C4">
        <w:rPr>
          <w:rFonts w:ascii="Times New Roman" w:hAnsi="Times New Roman"/>
        </w:rPr>
        <w:t>Rivedal, H., Funke, C.N., and Frost, K.E. 2022. An overview of pathogens associated with biotic stresses in hemp crops in Oregon, 2019-2020</w:t>
      </w:r>
      <w:r w:rsidRPr="007179C4">
        <w:rPr>
          <w:rFonts w:ascii="Times New Roman" w:eastAsia="Cambria" w:hAnsi="Times New Roman"/>
          <w:bCs/>
        </w:rPr>
        <w:t xml:space="preserve">. </w:t>
      </w:r>
      <w:r w:rsidRPr="007179C4">
        <w:rPr>
          <w:rFonts w:ascii="Times New Roman" w:hAnsi="Times New Roman"/>
        </w:rPr>
        <w:t>Plant Disease 106:1334-1340.</w:t>
      </w:r>
    </w:p>
    <w:p w14:paraId="6A1501DB" w14:textId="77777777" w:rsidR="00793E51" w:rsidRPr="007179C4" w:rsidRDefault="00793E51" w:rsidP="00793E51">
      <w:pPr>
        <w:spacing w:after="240" w:line="240" w:lineRule="exact"/>
        <w:ind w:left="360" w:hanging="360"/>
        <w:rPr>
          <w:rFonts w:ascii="Times New Roman" w:hAnsi="Times New Roman"/>
        </w:rPr>
      </w:pPr>
      <w:r w:rsidRPr="007179C4">
        <w:rPr>
          <w:rFonts w:ascii="Times New Roman" w:hAnsi="Times New Roman"/>
        </w:rPr>
        <w:t xml:space="preserve">Ma, X., Brazil, J., Rivedal, H., Frost, K., Perry, K., and Swingle, B. 2022. First report of </w:t>
      </w:r>
      <w:proofErr w:type="spellStart"/>
      <w:r w:rsidRPr="007179C4">
        <w:rPr>
          <w:rFonts w:ascii="Times New Roman" w:hAnsi="Times New Roman"/>
          <w:i/>
        </w:rPr>
        <w:t>Pectobacterium</w:t>
      </w:r>
      <w:proofErr w:type="spellEnd"/>
      <w:r w:rsidRPr="007179C4">
        <w:rPr>
          <w:rFonts w:ascii="Times New Roman" w:hAnsi="Times New Roman"/>
          <w:i/>
        </w:rPr>
        <w:t xml:space="preserve"> versatile</w:t>
      </w:r>
      <w:r w:rsidRPr="007179C4">
        <w:rPr>
          <w:rFonts w:ascii="Times New Roman" w:hAnsi="Times New Roman"/>
        </w:rPr>
        <w:t xml:space="preserve"> causing potato soft rot of potato in Oregon and Washington. Plant Disease (Note) 106:1292.</w:t>
      </w:r>
    </w:p>
    <w:p w14:paraId="42F52ADD" w14:textId="77777777" w:rsidR="00793E51" w:rsidRPr="005857A1" w:rsidRDefault="00793E51" w:rsidP="00793E51">
      <w:pPr>
        <w:spacing w:after="120" w:line="240" w:lineRule="exact"/>
        <w:ind w:left="360" w:hanging="360"/>
        <w:rPr>
          <w:rFonts w:ascii="Times New Roman" w:hAnsi="Times New Roman"/>
          <w:color w:val="000000" w:themeColor="text1"/>
        </w:rPr>
      </w:pPr>
      <w:proofErr w:type="spellStart"/>
      <w:r w:rsidRPr="007179C4">
        <w:rPr>
          <w:rFonts w:ascii="Times New Roman" w:hAnsi="Times New Roman"/>
          <w:color w:val="000000" w:themeColor="text1"/>
        </w:rPr>
        <w:lastRenderedPageBreak/>
        <w:t>Arstingstall</w:t>
      </w:r>
      <w:proofErr w:type="spellEnd"/>
      <w:r w:rsidRPr="007179C4">
        <w:rPr>
          <w:rFonts w:ascii="Times New Roman" w:hAnsi="Times New Roman"/>
          <w:color w:val="000000" w:themeColor="text1"/>
        </w:rPr>
        <w:t xml:space="preserve">, K.A., </w:t>
      </w:r>
      <w:proofErr w:type="spellStart"/>
      <w:r w:rsidRPr="007179C4">
        <w:rPr>
          <w:rFonts w:ascii="Times New Roman" w:hAnsi="Times New Roman"/>
          <w:color w:val="000000" w:themeColor="text1"/>
        </w:rPr>
        <w:t>DeBano</w:t>
      </w:r>
      <w:proofErr w:type="spellEnd"/>
      <w:r w:rsidRPr="007179C4">
        <w:rPr>
          <w:rFonts w:ascii="Times New Roman" w:hAnsi="Times New Roman"/>
          <w:color w:val="000000" w:themeColor="text1"/>
        </w:rPr>
        <w:t xml:space="preserve">, S.J., Li, X., Wooster, D., Rowland, M.M., Burrows, S. and Frost, K. 2021. Capabilities </w:t>
      </w:r>
      <w:r w:rsidRPr="005857A1">
        <w:rPr>
          <w:rFonts w:ascii="Times New Roman" w:hAnsi="Times New Roman"/>
          <w:color w:val="000000" w:themeColor="text1"/>
        </w:rPr>
        <w:t>and limitations of using DNA metabarcoding to study plant-pollinator interactions. Molecular Ecology 30:5266-5297.</w:t>
      </w:r>
    </w:p>
    <w:p w14:paraId="527A473C" w14:textId="77777777" w:rsidR="00793E51" w:rsidRPr="005857A1" w:rsidRDefault="00793E51" w:rsidP="00793E51">
      <w:pPr>
        <w:spacing w:after="120" w:line="240" w:lineRule="exact"/>
        <w:ind w:left="360" w:hanging="360"/>
        <w:rPr>
          <w:rFonts w:ascii="Times New Roman" w:hAnsi="Times New Roman"/>
          <w:color w:val="000000" w:themeColor="text1"/>
        </w:rPr>
      </w:pPr>
      <w:r w:rsidRPr="005857A1">
        <w:rPr>
          <w:rFonts w:ascii="Times New Roman" w:hAnsi="Times New Roman"/>
          <w:color w:val="000000" w:themeColor="text1"/>
        </w:rPr>
        <w:t xml:space="preserve">Rivedal, H., Brazil, J., and Frost, K.E. 2021. Diversity and pathogenicity of </w:t>
      </w:r>
      <w:proofErr w:type="spellStart"/>
      <w:r w:rsidRPr="005857A1">
        <w:rPr>
          <w:rFonts w:ascii="Times New Roman" w:hAnsi="Times New Roman"/>
          <w:i/>
          <w:color w:val="000000" w:themeColor="text1"/>
        </w:rPr>
        <w:t>Pectobacterium</w:t>
      </w:r>
      <w:proofErr w:type="spellEnd"/>
      <w:r w:rsidRPr="005857A1">
        <w:rPr>
          <w:rFonts w:ascii="Times New Roman" w:hAnsi="Times New Roman"/>
          <w:color w:val="000000" w:themeColor="text1"/>
        </w:rPr>
        <w:t xml:space="preserve"> species responsible for soft rot of potato in the Columbia Basin of Oregon and Washington. American Journal of Potato Research 98:267-284.</w:t>
      </w:r>
    </w:p>
    <w:p w14:paraId="380BB8AA" w14:textId="77777777" w:rsidR="00793E51" w:rsidRPr="005857A1" w:rsidRDefault="00793E51" w:rsidP="00793E51">
      <w:pPr>
        <w:spacing w:after="120" w:line="240" w:lineRule="exact"/>
        <w:ind w:left="360" w:hanging="360"/>
        <w:rPr>
          <w:rFonts w:ascii="Times New Roman" w:hAnsi="Times New Roman"/>
          <w:color w:val="000000" w:themeColor="text1"/>
        </w:rPr>
      </w:pPr>
      <w:r w:rsidRPr="005857A1">
        <w:rPr>
          <w:rFonts w:ascii="Times New Roman" w:hAnsi="Times New Roman"/>
          <w:color w:val="000000" w:themeColor="text1"/>
        </w:rPr>
        <w:t xml:space="preserve">Swisher Grimm, K.D., </w:t>
      </w:r>
      <w:proofErr w:type="spellStart"/>
      <w:r w:rsidRPr="005857A1">
        <w:rPr>
          <w:rFonts w:ascii="Times New Roman" w:hAnsi="Times New Roman"/>
          <w:color w:val="000000" w:themeColor="text1"/>
        </w:rPr>
        <w:t>Crosslin</w:t>
      </w:r>
      <w:proofErr w:type="spellEnd"/>
      <w:r w:rsidRPr="005857A1">
        <w:rPr>
          <w:rFonts w:ascii="Times New Roman" w:hAnsi="Times New Roman"/>
          <w:color w:val="000000" w:themeColor="text1"/>
        </w:rPr>
        <w:t xml:space="preserve">, J.M., Cooper, W.R., Frost, K.E., du Toit, L.J., and Wohleb, C.H. 2021. First report of Curly Top of </w:t>
      </w:r>
      <w:r w:rsidRPr="005857A1">
        <w:rPr>
          <w:rFonts w:ascii="Times New Roman" w:hAnsi="Times New Roman"/>
          <w:i/>
          <w:color w:val="000000" w:themeColor="text1"/>
        </w:rPr>
        <w:t>Coriandrum sativum</w:t>
      </w:r>
      <w:r w:rsidRPr="005857A1">
        <w:rPr>
          <w:rFonts w:ascii="Times New Roman" w:hAnsi="Times New Roman"/>
          <w:color w:val="000000" w:themeColor="text1"/>
        </w:rPr>
        <w:t xml:space="preserve"> L. caused by Beet curly top virus in the Columbia Basin of Washington State. Plant Disease (Note).</w:t>
      </w:r>
    </w:p>
    <w:p w14:paraId="34B832DE" w14:textId="77777777" w:rsidR="00793E51" w:rsidRPr="005857A1" w:rsidRDefault="00793E51" w:rsidP="00793E51">
      <w:pPr>
        <w:spacing w:after="120" w:line="240" w:lineRule="exact"/>
        <w:ind w:left="360" w:hanging="360"/>
        <w:rPr>
          <w:rFonts w:ascii="Times New Roman" w:hAnsi="Times New Roman"/>
          <w:color w:val="000000" w:themeColor="text1"/>
        </w:rPr>
      </w:pPr>
      <w:r w:rsidRPr="005857A1">
        <w:rPr>
          <w:rFonts w:ascii="Times New Roman" w:hAnsi="Times New Roman"/>
          <w:color w:val="000000" w:themeColor="text1"/>
        </w:rPr>
        <w:t xml:space="preserve">Clements, J., Lamour, K., Frost, K., </w:t>
      </w:r>
      <w:proofErr w:type="spellStart"/>
      <w:r w:rsidRPr="005857A1">
        <w:rPr>
          <w:rFonts w:ascii="Times New Roman" w:hAnsi="Times New Roman"/>
          <w:color w:val="000000" w:themeColor="text1"/>
        </w:rPr>
        <w:t>Dywer</w:t>
      </w:r>
      <w:proofErr w:type="spellEnd"/>
      <w:r w:rsidRPr="005857A1">
        <w:rPr>
          <w:rFonts w:ascii="Times New Roman" w:hAnsi="Times New Roman"/>
          <w:color w:val="000000" w:themeColor="text1"/>
        </w:rPr>
        <w:t xml:space="preserve">, J., </w:t>
      </w:r>
      <w:proofErr w:type="spellStart"/>
      <w:r w:rsidRPr="005857A1">
        <w:rPr>
          <w:rFonts w:ascii="Times New Roman" w:hAnsi="Times New Roman"/>
          <w:color w:val="000000" w:themeColor="text1"/>
        </w:rPr>
        <w:t>Huseth</w:t>
      </w:r>
      <w:proofErr w:type="spellEnd"/>
      <w:r w:rsidRPr="005857A1">
        <w:rPr>
          <w:rFonts w:ascii="Times New Roman" w:hAnsi="Times New Roman"/>
          <w:color w:val="000000" w:themeColor="text1"/>
        </w:rPr>
        <w:t xml:space="preserve">, A. and Groves, R. 2021. Targeted RNA sequencing within </w:t>
      </w:r>
      <w:r w:rsidRPr="005857A1">
        <w:rPr>
          <w:rFonts w:ascii="Times New Roman" w:hAnsi="Times New Roman"/>
          <w:i/>
          <w:color w:val="000000" w:themeColor="text1"/>
        </w:rPr>
        <w:t xml:space="preserve">Leptinotarsa </w:t>
      </w:r>
      <w:proofErr w:type="spellStart"/>
      <w:r w:rsidRPr="005857A1">
        <w:rPr>
          <w:rFonts w:ascii="Times New Roman" w:hAnsi="Times New Roman"/>
          <w:i/>
          <w:color w:val="000000" w:themeColor="text1"/>
        </w:rPr>
        <w:t>decemlineata</w:t>
      </w:r>
      <w:proofErr w:type="spellEnd"/>
      <w:r w:rsidRPr="005857A1">
        <w:rPr>
          <w:rFonts w:ascii="Times New Roman" w:hAnsi="Times New Roman"/>
          <w:color w:val="000000" w:themeColor="text1"/>
        </w:rPr>
        <w:t xml:space="preserve"> populations reveal patterns of transcript expression correlated with insecticide resistance in discrete geographic locations Pest Management Science 76:3436-3444.</w:t>
      </w:r>
    </w:p>
    <w:p w14:paraId="198431B6" w14:textId="77777777" w:rsidR="00793E51" w:rsidRPr="005857A1" w:rsidRDefault="00793E51" w:rsidP="00793E51">
      <w:pPr>
        <w:spacing w:after="120" w:line="240" w:lineRule="exact"/>
        <w:ind w:left="360" w:hanging="360"/>
        <w:rPr>
          <w:rFonts w:ascii="Times New Roman" w:hAnsi="Times New Roman"/>
          <w:color w:val="000000" w:themeColor="text1"/>
        </w:rPr>
      </w:pPr>
      <w:r w:rsidRPr="005857A1">
        <w:rPr>
          <w:rFonts w:ascii="Times New Roman" w:hAnsi="Times New Roman"/>
          <w:color w:val="000000" w:themeColor="text1"/>
        </w:rPr>
        <w:t xml:space="preserve">Dung, J.K.S. et al. 2021. Molecular and alkaloid characterization of </w:t>
      </w:r>
      <w:r w:rsidRPr="005857A1">
        <w:rPr>
          <w:rFonts w:ascii="Times New Roman" w:hAnsi="Times New Roman"/>
          <w:i/>
          <w:color w:val="000000" w:themeColor="text1"/>
        </w:rPr>
        <w:t>Claviceps purpurea</w:t>
      </w:r>
      <w:r w:rsidRPr="005857A1">
        <w:rPr>
          <w:rFonts w:ascii="Times New Roman" w:hAnsi="Times New Roman"/>
          <w:color w:val="000000" w:themeColor="text1"/>
        </w:rPr>
        <w:t xml:space="preserve"> </w:t>
      </w:r>
      <w:proofErr w:type="spellStart"/>
      <w:r w:rsidRPr="005857A1">
        <w:rPr>
          <w:rFonts w:ascii="Times New Roman" w:hAnsi="Times New Roman"/>
          <w:color w:val="000000" w:themeColor="text1"/>
        </w:rPr>
        <w:t>sensu</w:t>
      </w:r>
      <w:proofErr w:type="spellEnd"/>
      <w:r w:rsidRPr="005857A1">
        <w:rPr>
          <w:rFonts w:ascii="Times New Roman" w:hAnsi="Times New Roman"/>
          <w:color w:val="000000" w:themeColor="text1"/>
        </w:rPr>
        <w:t xml:space="preserve"> </w:t>
      </w:r>
      <w:proofErr w:type="spellStart"/>
      <w:r w:rsidRPr="005857A1">
        <w:rPr>
          <w:rFonts w:ascii="Times New Roman" w:hAnsi="Times New Roman"/>
          <w:color w:val="000000" w:themeColor="text1"/>
        </w:rPr>
        <w:t>lato</w:t>
      </w:r>
      <w:proofErr w:type="spellEnd"/>
      <w:r w:rsidRPr="005857A1">
        <w:rPr>
          <w:rFonts w:ascii="Times New Roman" w:hAnsi="Times New Roman"/>
          <w:color w:val="000000" w:themeColor="text1"/>
        </w:rPr>
        <w:t xml:space="preserve"> from grass seed production areas of the U.S. Pacific Northwest. Phytopathology 111:831-841.</w:t>
      </w:r>
    </w:p>
    <w:p w14:paraId="7F73DC65" w14:textId="77777777" w:rsidR="00793E51" w:rsidRPr="005857A1" w:rsidRDefault="00793E51" w:rsidP="00793E51">
      <w:pPr>
        <w:spacing w:after="120" w:line="240" w:lineRule="exact"/>
        <w:ind w:left="360" w:hanging="360"/>
        <w:rPr>
          <w:rFonts w:ascii="Times New Roman" w:hAnsi="Times New Roman"/>
          <w:color w:val="000000" w:themeColor="text1"/>
        </w:rPr>
      </w:pPr>
      <w:proofErr w:type="spellStart"/>
      <w:r w:rsidRPr="005857A1">
        <w:rPr>
          <w:rFonts w:ascii="Times New Roman" w:hAnsi="Times New Roman"/>
          <w:color w:val="000000" w:themeColor="text1"/>
          <w:shd w:val="clear" w:color="auto" w:fill="FFFFFF"/>
        </w:rPr>
        <w:t>Aloqaili</w:t>
      </w:r>
      <w:proofErr w:type="spellEnd"/>
      <w:r w:rsidRPr="005857A1">
        <w:rPr>
          <w:rFonts w:ascii="Times New Roman" w:hAnsi="Times New Roman"/>
          <w:color w:val="000000" w:themeColor="text1"/>
          <w:shd w:val="clear" w:color="auto" w:fill="FFFFFF"/>
        </w:rPr>
        <w:t xml:space="preserve">, F., Good, S., Frost, K., and Higgins, C. 2020. Differences in soil evaporation between row and inter-row positions in furrowed agricultural fields. Vadose Zone Journal </w:t>
      </w:r>
      <w:proofErr w:type="gramStart"/>
      <w:r w:rsidRPr="005857A1">
        <w:rPr>
          <w:rStyle w:val="vol"/>
          <w:rFonts w:ascii="Times New Roman" w:hAnsi="Times New Roman"/>
          <w:color w:val="000000" w:themeColor="text1"/>
          <w:shd w:val="clear" w:color="auto" w:fill="FFFFFF"/>
        </w:rPr>
        <w:t>19</w:t>
      </w:r>
      <w:r w:rsidRPr="005857A1">
        <w:rPr>
          <w:rFonts w:ascii="Times New Roman" w:hAnsi="Times New Roman"/>
          <w:color w:val="000000" w:themeColor="text1"/>
          <w:shd w:val="clear" w:color="auto" w:fill="FFFFFF"/>
        </w:rPr>
        <w:t>:e</w:t>
      </w:r>
      <w:proofErr w:type="gramEnd"/>
      <w:r w:rsidRPr="005857A1">
        <w:rPr>
          <w:rFonts w:ascii="Times New Roman" w:hAnsi="Times New Roman"/>
          <w:color w:val="000000" w:themeColor="text1"/>
          <w:shd w:val="clear" w:color="auto" w:fill="FFFFFF"/>
        </w:rPr>
        <w:t>20086. </w:t>
      </w:r>
      <w:hyperlink r:id="rId20" w:history="1">
        <w:r w:rsidRPr="005857A1">
          <w:rPr>
            <w:rStyle w:val="Hyperlink"/>
            <w:rFonts w:ascii="Times New Roman" w:hAnsi="Times New Roman"/>
            <w:color w:val="000000" w:themeColor="text1"/>
            <w:shd w:val="clear" w:color="auto" w:fill="FFFFFF"/>
          </w:rPr>
          <w:t>https://doi.org/10.1002/vzj2.20086</w:t>
        </w:r>
      </w:hyperlink>
      <w:r w:rsidRPr="005857A1">
        <w:rPr>
          <w:rFonts w:ascii="Times New Roman" w:hAnsi="Times New Roman"/>
          <w:color w:val="000000" w:themeColor="text1"/>
          <w:shd w:val="clear" w:color="auto" w:fill="FFFFFF"/>
        </w:rPr>
        <w:t>.</w:t>
      </w:r>
    </w:p>
    <w:p w14:paraId="1ADB0142" w14:textId="77777777" w:rsidR="00793E51" w:rsidRPr="005857A1" w:rsidRDefault="00793E51" w:rsidP="00793E51">
      <w:pPr>
        <w:tabs>
          <w:tab w:val="left" w:pos="270"/>
        </w:tabs>
        <w:spacing w:after="120" w:line="240" w:lineRule="exact"/>
        <w:ind w:left="360" w:hanging="360"/>
        <w:rPr>
          <w:rFonts w:ascii="Times New Roman" w:hAnsi="Times New Roman"/>
          <w:color w:val="000000" w:themeColor="text1"/>
        </w:rPr>
      </w:pPr>
      <w:proofErr w:type="spellStart"/>
      <w:r w:rsidRPr="005857A1">
        <w:rPr>
          <w:rFonts w:ascii="Times New Roman" w:hAnsi="Times New Roman"/>
          <w:color w:val="000000" w:themeColor="text1"/>
        </w:rPr>
        <w:t>Sondreli</w:t>
      </w:r>
      <w:proofErr w:type="spellEnd"/>
      <w:r w:rsidRPr="005857A1">
        <w:rPr>
          <w:rFonts w:ascii="Times New Roman" w:hAnsi="Times New Roman"/>
          <w:color w:val="000000" w:themeColor="text1"/>
        </w:rPr>
        <w:t xml:space="preserve">, K.L. et al. 2020. A new outbreak of Septoria canker caused by </w:t>
      </w:r>
      <w:proofErr w:type="spellStart"/>
      <w:r w:rsidRPr="005857A1">
        <w:rPr>
          <w:rFonts w:ascii="Times New Roman" w:hAnsi="Times New Roman"/>
          <w:i/>
          <w:color w:val="000000" w:themeColor="text1"/>
        </w:rPr>
        <w:t>Sphaerulina</w:t>
      </w:r>
      <w:proofErr w:type="spellEnd"/>
      <w:r w:rsidRPr="005857A1">
        <w:rPr>
          <w:rFonts w:ascii="Times New Roman" w:hAnsi="Times New Roman"/>
          <w:i/>
          <w:color w:val="000000" w:themeColor="text1"/>
        </w:rPr>
        <w:t xml:space="preserve"> </w:t>
      </w:r>
      <w:proofErr w:type="spellStart"/>
      <w:r w:rsidRPr="005857A1">
        <w:rPr>
          <w:rFonts w:ascii="Times New Roman" w:hAnsi="Times New Roman"/>
          <w:i/>
          <w:color w:val="000000" w:themeColor="text1"/>
        </w:rPr>
        <w:t>musiva</w:t>
      </w:r>
      <w:proofErr w:type="spellEnd"/>
      <w:r w:rsidRPr="005857A1">
        <w:rPr>
          <w:rFonts w:ascii="Times New Roman" w:hAnsi="Times New Roman"/>
          <w:color w:val="000000" w:themeColor="text1"/>
        </w:rPr>
        <w:t xml:space="preserve"> on </w:t>
      </w:r>
      <w:r w:rsidRPr="005857A1">
        <w:rPr>
          <w:rFonts w:ascii="Times New Roman" w:hAnsi="Times New Roman"/>
          <w:i/>
          <w:color w:val="000000" w:themeColor="text1"/>
        </w:rPr>
        <w:t xml:space="preserve">Populus </w:t>
      </w:r>
      <w:proofErr w:type="spellStart"/>
      <w:r w:rsidRPr="005857A1">
        <w:rPr>
          <w:rFonts w:ascii="Times New Roman" w:hAnsi="Times New Roman"/>
          <w:i/>
          <w:color w:val="000000" w:themeColor="text1"/>
        </w:rPr>
        <w:t>trichocarpa</w:t>
      </w:r>
      <w:proofErr w:type="spellEnd"/>
      <w:r w:rsidRPr="005857A1">
        <w:rPr>
          <w:rFonts w:ascii="Times New Roman" w:hAnsi="Times New Roman"/>
          <w:color w:val="000000" w:themeColor="text1"/>
        </w:rPr>
        <w:t xml:space="preserve"> in eastern Oregon. Plant Disease Note 104:3266.</w:t>
      </w:r>
    </w:p>
    <w:p w14:paraId="5ECC1079" w14:textId="77777777" w:rsidR="00793E51" w:rsidRPr="005857A1" w:rsidRDefault="00793E51" w:rsidP="00793E51">
      <w:pPr>
        <w:tabs>
          <w:tab w:val="left" w:pos="270"/>
        </w:tabs>
        <w:spacing w:after="120" w:line="240" w:lineRule="exact"/>
        <w:ind w:left="360" w:hanging="360"/>
        <w:rPr>
          <w:rFonts w:ascii="Times New Roman" w:hAnsi="Times New Roman"/>
          <w:color w:val="000000" w:themeColor="text1"/>
        </w:rPr>
      </w:pPr>
      <w:r w:rsidRPr="005857A1">
        <w:rPr>
          <w:rFonts w:ascii="Times New Roman" w:hAnsi="Times New Roman"/>
          <w:color w:val="000000" w:themeColor="text1"/>
        </w:rPr>
        <w:t xml:space="preserve">Cheng, Q., Frost, K.E., and Dung, J.K.S. 2020. Population genetic structure of </w:t>
      </w:r>
      <w:r w:rsidRPr="005857A1">
        <w:rPr>
          <w:rFonts w:ascii="Times New Roman" w:hAnsi="Times New Roman"/>
          <w:i/>
          <w:color w:val="000000" w:themeColor="text1"/>
        </w:rPr>
        <w:t>Claviceps purpurea</w:t>
      </w:r>
      <w:r w:rsidRPr="005857A1">
        <w:rPr>
          <w:rFonts w:ascii="Times New Roman" w:hAnsi="Times New Roman"/>
          <w:color w:val="000000" w:themeColor="text1"/>
        </w:rPr>
        <w:t xml:space="preserve"> in cool-season grass seed crops of Oregon. Phytopathology 110:1773-1780.</w:t>
      </w:r>
    </w:p>
    <w:p w14:paraId="55A0E772" w14:textId="77777777" w:rsidR="00793E51" w:rsidRPr="005857A1" w:rsidRDefault="00793E51" w:rsidP="00793E51">
      <w:pPr>
        <w:tabs>
          <w:tab w:val="left" w:pos="270"/>
        </w:tabs>
        <w:spacing w:after="120" w:line="240" w:lineRule="exact"/>
        <w:ind w:left="360" w:hanging="360"/>
        <w:rPr>
          <w:rFonts w:ascii="Times New Roman" w:hAnsi="Times New Roman"/>
          <w:color w:val="000000" w:themeColor="text1"/>
        </w:rPr>
      </w:pPr>
      <w:r w:rsidRPr="005857A1">
        <w:rPr>
          <w:rFonts w:ascii="Times New Roman" w:hAnsi="Times New Roman"/>
          <w:color w:val="000000" w:themeColor="text1"/>
        </w:rPr>
        <w:t xml:space="preserve">Kroese, D., </w:t>
      </w:r>
      <w:proofErr w:type="spellStart"/>
      <w:r w:rsidRPr="005857A1">
        <w:rPr>
          <w:rFonts w:ascii="Times New Roman" w:hAnsi="Times New Roman"/>
          <w:color w:val="000000" w:themeColor="text1"/>
        </w:rPr>
        <w:t>Schonneker</w:t>
      </w:r>
      <w:proofErr w:type="spellEnd"/>
      <w:r w:rsidRPr="005857A1">
        <w:rPr>
          <w:rFonts w:ascii="Times New Roman" w:hAnsi="Times New Roman"/>
          <w:color w:val="000000" w:themeColor="text1"/>
        </w:rPr>
        <w:t xml:space="preserve">, L., Bag, S., Frost, K., </w:t>
      </w:r>
      <w:proofErr w:type="spellStart"/>
      <w:r w:rsidRPr="005857A1">
        <w:rPr>
          <w:rFonts w:ascii="Times New Roman" w:hAnsi="Times New Roman"/>
          <w:color w:val="000000" w:themeColor="text1"/>
        </w:rPr>
        <w:t>Cating</w:t>
      </w:r>
      <w:proofErr w:type="spellEnd"/>
      <w:r w:rsidRPr="005857A1">
        <w:rPr>
          <w:rFonts w:ascii="Times New Roman" w:hAnsi="Times New Roman"/>
          <w:color w:val="000000" w:themeColor="text1"/>
        </w:rPr>
        <w:t>, R.</w:t>
      </w:r>
      <w:r w:rsidRPr="005857A1">
        <w:rPr>
          <w:rFonts w:ascii="Times New Roman" w:hAnsi="Times New Roman"/>
          <w:color w:val="000000" w:themeColor="text1"/>
          <w:vertAlign w:val="superscript"/>
        </w:rPr>
        <w:t xml:space="preserve"> </w:t>
      </w:r>
      <w:r w:rsidRPr="005857A1">
        <w:rPr>
          <w:rFonts w:ascii="Times New Roman" w:hAnsi="Times New Roman"/>
          <w:color w:val="000000" w:themeColor="text1"/>
        </w:rPr>
        <w:t>and Hagerty, C. 2020. Soilborne wheat mosaic virus: yield loss and distribution in the inland PNW. Crop Protection 132:105102.</w:t>
      </w:r>
    </w:p>
    <w:p w14:paraId="18DBD310" w14:textId="77777777" w:rsidR="00793E51" w:rsidRPr="005857A1" w:rsidRDefault="00793E51" w:rsidP="00793E51">
      <w:pPr>
        <w:tabs>
          <w:tab w:val="left" w:pos="270"/>
        </w:tabs>
        <w:spacing w:after="120" w:line="240" w:lineRule="exact"/>
        <w:ind w:left="360" w:hanging="360"/>
        <w:rPr>
          <w:rFonts w:ascii="Times New Roman" w:hAnsi="Times New Roman"/>
          <w:color w:val="000000" w:themeColor="text1"/>
        </w:rPr>
      </w:pPr>
      <w:r w:rsidRPr="005857A1">
        <w:rPr>
          <w:rFonts w:ascii="Times New Roman" w:hAnsi="Times New Roman"/>
          <w:color w:val="000000" w:themeColor="text1"/>
        </w:rPr>
        <w:t xml:space="preserve">Dundore-Arias, J.P. et al. 2020. Community-driven metadata standards for agricultural microbiome research. Phytobiomes </w:t>
      </w:r>
      <w:hyperlink r:id="rId21" w:history="1">
        <w:r w:rsidRPr="005857A1">
          <w:rPr>
            <w:rStyle w:val="Hyperlink"/>
            <w:rFonts w:ascii="Times New Roman" w:hAnsi="Times New Roman"/>
            <w:color w:val="000000" w:themeColor="text1"/>
            <w:shd w:val="clear" w:color="auto" w:fill="FFFFFF"/>
          </w:rPr>
          <w:t>https://doi.org/10.1094/PBIOMES-09-19-0051-P</w:t>
        </w:r>
      </w:hyperlink>
      <w:r w:rsidRPr="005857A1">
        <w:rPr>
          <w:rFonts w:ascii="Times New Roman" w:hAnsi="Times New Roman"/>
          <w:color w:val="000000" w:themeColor="text1"/>
        </w:rPr>
        <w:t>.</w:t>
      </w:r>
    </w:p>
    <w:p w14:paraId="443CCDB3" w14:textId="77777777" w:rsidR="00793E51" w:rsidRPr="005857A1" w:rsidRDefault="00793E51" w:rsidP="00793E51">
      <w:pPr>
        <w:tabs>
          <w:tab w:val="left" w:pos="270"/>
        </w:tabs>
        <w:spacing w:after="120" w:line="240" w:lineRule="exact"/>
        <w:ind w:left="360" w:hanging="360"/>
        <w:rPr>
          <w:rFonts w:ascii="Times New Roman" w:hAnsi="Times New Roman"/>
          <w:color w:val="000000" w:themeColor="text1"/>
        </w:rPr>
      </w:pPr>
      <w:r w:rsidRPr="005857A1">
        <w:rPr>
          <w:rFonts w:ascii="Times New Roman" w:hAnsi="Times New Roman"/>
          <w:color w:val="000000" w:themeColor="text1"/>
        </w:rPr>
        <w:t xml:space="preserve">Brazil, J., Rivedal, H., and Frost, K.E. 2020. First report of </w:t>
      </w:r>
      <w:proofErr w:type="spellStart"/>
      <w:r w:rsidRPr="005857A1">
        <w:rPr>
          <w:rFonts w:ascii="Times New Roman" w:hAnsi="Times New Roman"/>
          <w:i/>
          <w:color w:val="000000" w:themeColor="text1"/>
        </w:rPr>
        <w:t>Pectobacterium</w:t>
      </w:r>
      <w:proofErr w:type="spellEnd"/>
      <w:r w:rsidRPr="005857A1">
        <w:rPr>
          <w:rFonts w:ascii="Times New Roman" w:hAnsi="Times New Roman"/>
          <w:i/>
          <w:color w:val="000000" w:themeColor="text1"/>
        </w:rPr>
        <w:t xml:space="preserve"> </w:t>
      </w:r>
      <w:proofErr w:type="spellStart"/>
      <w:r w:rsidRPr="005857A1">
        <w:rPr>
          <w:rFonts w:ascii="Times New Roman" w:hAnsi="Times New Roman"/>
          <w:i/>
          <w:color w:val="000000" w:themeColor="text1"/>
        </w:rPr>
        <w:t>parmentieri</w:t>
      </w:r>
      <w:proofErr w:type="spellEnd"/>
      <w:r w:rsidRPr="005857A1">
        <w:rPr>
          <w:rFonts w:ascii="Times New Roman" w:hAnsi="Times New Roman"/>
          <w:color w:val="000000" w:themeColor="text1"/>
        </w:rPr>
        <w:t xml:space="preserve"> causing soft rot of potato in Oregon. Plant Disease Note 104:1535.</w:t>
      </w:r>
    </w:p>
    <w:p w14:paraId="6BAC3167" w14:textId="77777777" w:rsidR="00793E51" w:rsidRPr="005857A1" w:rsidRDefault="00793E51" w:rsidP="00793E51">
      <w:pPr>
        <w:tabs>
          <w:tab w:val="left" w:pos="270"/>
        </w:tabs>
        <w:spacing w:after="120" w:line="240" w:lineRule="exact"/>
        <w:ind w:left="360" w:hanging="360"/>
        <w:rPr>
          <w:rFonts w:ascii="Times New Roman" w:hAnsi="Times New Roman"/>
          <w:color w:val="000000" w:themeColor="text1"/>
        </w:rPr>
      </w:pPr>
      <w:r w:rsidRPr="005857A1">
        <w:rPr>
          <w:rFonts w:ascii="Times New Roman" w:hAnsi="Times New Roman"/>
          <w:color w:val="000000" w:themeColor="text1"/>
        </w:rPr>
        <w:t xml:space="preserve">Zeng, Y., Stewart, J., Abdo, Z., </w:t>
      </w:r>
      <w:proofErr w:type="spellStart"/>
      <w:r w:rsidRPr="005857A1">
        <w:rPr>
          <w:rFonts w:ascii="Times New Roman" w:hAnsi="Times New Roman"/>
          <w:color w:val="000000" w:themeColor="text1"/>
        </w:rPr>
        <w:t>Charkowski</w:t>
      </w:r>
      <w:proofErr w:type="spellEnd"/>
      <w:r w:rsidRPr="005857A1">
        <w:rPr>
          <w:rFonts w:ascii="Times New Roman" w:hAnsi="Times New Roman"/>
          <w:color w:val="000000" w:themeColor="text1"/>
        </w:rPr>
        <w:t xml:space="preserve">, A., and Frost. K. 2019. Response of the soil microbiome to 1,3-dichloropropene application for nematode management. Phytobiomes </w:t>
      </w:r>
      <w:hyperlink r:id="rId22" w:history="1">
        <w:r w:rsidRPr="005857A1">
          <w:rPr>
            <w:rStyle w:val="Hyperlink"/>
            <w:rFonts w:ascii="Times New Roman" w:hAnsi="Times New Roman"/>
            <w:color w:val="000000" w:themeColor="text1"/>
            <w:shd w:val="clear" w:color="auto" w:fill="FFFFFF"/>
          </w:rPr>
          <w:t>https://doi.org/10.1094/PBIOMES-11-18-0055-R</w:t>
        </w:r>
      </w:hyperlink>
      <w:r w:rsidRPr="005857A1">
        <w:rPr>
          <w:rFonts w:ascii="Times New Roman" w:hAnsi="Times New Roman"/>
          <w:color w:val="000000" w:themeColor="text1"/>
        </w:rPr>
        <w:t xml:space="preserve">. </w:t>
      </w:r>
    </w:p>
    <w:p w14:paraId="47F03367" w14:textId="77777777" w:rsidR="00793E51" w:rsidRPr="005857A1" w:rsidRDefault="00793E51" w:rsidP="00793E51">
      <w:pPr>
        <w:tabs>
          <w:tab w:val="left" w:pos="270"/>
        </w:tabs>
        <w:spacing w:after="120" w:line="240" w:lineRule="exact"/>
        <w:ind w:left="360" w:hanging="360"/>
        <w:rPr>
          <w:rFonts w:ascii="Times New Roman" w:hAnsi="Times New Roman"/>
          <w:color w:val="000000" w:themeColor="text1"/>
        </w:rPr>
      </w:pPr>
      <w:r w:rsidRPr="005857A1">
        <w:rPr>
          <w:rFonts w:ascii="Times New Roman" w:hAnsi="Times New Roman"/>
          <w:color w:val="000000" w:themeColor="text1"/>
        </w:rPr>
        <w:t xml:space="preserve">Kaur, N. et al. 2019. Potential for insect-mediated dispersal of </w:t>
      </w:r>
      <w:r w:rsidRPr="005857A1">
        <w:rPr>
          <w:rFonts w:ascii="Times New Roman" w:hAnsi="Times New Roman"/>
          <w:i/>
          <w:color w:val="000000" w:themeColor="text1"/>
        </w:rPr>
        <w:t>Claviceps</w:t>
      </w:r>
      <w:r w:rsidRPr="005857A1">
        <w:rPr>
          <w:rFonts w:ascii="Times New Roman" w:hAnsi="Times New Roman"/>
          <w:color w:val="000000" w:themeColor="text1"/>
        </w:rPr>
        <w:t xml:space="preserve"> spp. in grass seed crop in the Columbia Basin of Oregon and Washington. Crop Forage and Turfgrass Management 5:190020. </w:t>
      </w:r>
      <w:r w:rsidRPr="005857A1">
        <w:rPr>
          <w:rFonts w:ascii="Times New Roman" w:hAnsi="Times New Roman"/>
          <w:color w:val="000000" w:themeColor="text1"/>
          <w:shd w:val="clear" w:color="auto" w:fill="FFFFFF"/>
        </w:rPr>
        <w:t>doi:10.2134/cftm2019.04.0020</w:t>
      </w:r>
      <w:r w:rsidRPr="005857A1">
        <w:rPr>
          <w:rFonts w:ascii="Times New Roman" w:hAnsi="Times New Roman"/>
          <w:color w:val="000000" w:themeColor="text1"/>
        </w:rPr>
        <w:t>.</w:t>
      </w:r>
    </w:p>
    <w:p w14:paraId="64F0E157" w14:textId="77777777" w:rsidR="00793E51" w:rsidRPr="005857A1" w:rsidRDefault="00793E51" w:rsidP="00793E51">
      <w:pPr>
        <w:tabs>
          <w:tab w:val="left" w:pos="270"/>
        </w:tabs>
        <w:spacing w:after="120" w:line="240" w:lineRule="exact"/>
        <w:ind w:left="360" w:hanging="360"/>
        <w:rPr>
          <w:rFonts w:ascii="Times New Roman" w:hAnsi="Times New Roman"/>
          <w:color w:val="000000" w:themeColor="text1"/>
        </w:rPr>
      </w:pPr>
      <w:r w:rsidRPr="005857A1">
        <w:rPr>
          <w:rFonts w:ascii="Times New Roman" w:hAnsi="Times New Roman"/>
          <w:color w:val="000000" w:themeColor="text1"/>
        </w:rPr>
        <w:t xml:space="preserve">Huang, D., Yan, G., Gudmestad, N., Ye, W., Whitworth, J., Frost, K., and Crow, W. 2018. Developing a one-step multiplex PCR assay for rapid detection of four stubby-root nematode species, </w:t>
      </w:r>
      <w:proofErr w:type="spellStart"/>
      <w:r w:rsidRPr="005857A1">
        <w:rPr>
          <w:rFonts w:ascii="Times New Roman" w:hAnsi="Times New Roman"/>
          <w:i/>
          <w:color w:val="000000" w:themeColor="text1"/>
        </w:rPr>
        <w:t>Paratrichodorus</w:t>
      </w:r>
      <w:proofErr w:type="spellEnd"/>
      <w:r w:rsidRPr="005857A1">
        <w:rPr>
          <w:rFonts w:ascii="Times New Roman" w:hAnsi="Times New Roman"/>
          <w:i/>
          <w:color w:val="000000" w:themeColor="text1"/>
        </w:rPr>
        <w:t xml:space="preserve"> </w:t>
      </w:r>
      <w:proofErr w:type="spellStart"/>
      <w:r w:rsidRPr="005857A1">
        <w:rPr>
          <w:rFonts w:ascii="Times New Roman" w:hAnsi="Times New Roman"/>
          <w:i/>
          <w:color w:val="000000" w:themeColor="text1"/>
        </w:rPr>
        <w:t>allius</w:t>
      </w:r>
      <w:proofErr w:type="spellEnd"/>
      <w:r w:rsidRPr="005857A1">
        <w:rPr>
          <w:rFonts w:ascii="Times New Roman" w:hAnsi="Times New Roman"/>
          <w:color w:val="000000" w:themeColor="text1"/>
        </w:rPr>
        <w:t xml:space="preserve">, </w:t>
      </w:r>
      <w:r w:rsidRPr="005857A1">
        <w:rPr>
          <w:rFonts w:ascii="Times New Roman" w:hAnsi="Times New Roman"/>
          <w:i/>
          <w:color w:val="000000" w:themeColor="text1"/>
        </w:rPr>
        <w:t>P. minor</w:t>
      </w:r>
      <w:r w:rsidRPr="005857A1">
        <w:rPr>
          <w:rFonts w:ascii="Times New Roman" w:hAnsi="Times New Roman"/>
          <w:color w:val="000000" w:themeColor="text1"/>
        </w:rPr>
        <w:t xml:space="preserve">, </w:t>
      </w:r>
      <w:r w:rsidRPr="005857A1">
        <w:rPr>
          <w:rFonts w:ascii="Times New Roman" w:hAnsi="Times New Roman"/>
          <w:i/>
          <w:color w:val="000000" w:themeColor="text1"/>
        </w:rPr>
        <w:t xml:space="preserve">P. </w:t>
      </w:r>
      <w:proofErr w:type="spellStart"/>
      <w:r w:rsidRPr="005857A1">
        <w:rPr>
          <w:rFonts w:ascii="Times New Roman" w:hAnsi="Times New Roman"/>
          <w:i/>
          <w:color w:val="000000" w:themeColor="text1"/>
        </w:rPr>
        <w:t>porosus</w:t>
      </w:r>
      <w:proofErr w:type="spellEnd"/>
      <w:r w:rsidRPr="005857A1">
        <w:rPr>
          <w:rFonts w:ascii="Times New Roman" w:hAnsi="Times New Roman"/>
          <w:color w:val="000000" w:themeColor="text1"/>
        </w:rPr>
        <w:t xml:space="preserve">, and </w:t>
      </w:r>
      <w:proofErr w:type="spellStart"/>
      <w:r w:rsidRPr="005857A1">
        <w:rPr>
          <w:rFonts w:ascii="Times New Roman" w:hAnsi="Times New Roman"/>
          <w:i/>
          <w:color w:val="000000" w:themeColor="text1"/>
        </w:rPr>
        <w:t>Trichodorus</w:t>
      </w:r>
      <w:proofErr w:type="spellEnd"/>
      <w:r w:rsidRPr="005857A1">
        <w:rPr>
          <w:rFonts w:ascii="Times New Roman" w:hAnsi="Times New Roman"/>
          <w:i/>
          <w:color w:val="000000" w:themeColor="text1"/>
        </w:rPr>
        <w:t xml:space="preserve"> </w:t>
      </w:r>
      <w:proofErr w:type="spellStart"/>
      <w:r w:rsidRPr="005857A1">
        <w:rPr>
          <w:rFonts w:ascii="Times New Roman" w:hAnsi="Times New Roman"/>
          <w:i/>
          <w:color w:val="000000" w:themeColor="text1"/>
        </w:rPr>
        <w:t>obtusus</w:t>
      </w:r>
      <w:proofErr w:type="spellEnd"/>
      <w:r w:rsidRPr="005857A1">
        <w:rPr>
          <w:rFonts w:ascii="Times New Roman" w:hAnsi="Times New Roman"/>
          <w:color w:val="000000" w:themeColor="text1"/>
        </w:rPr>
        <w:t>. Plant Disease 103:404-410.</w:t>
      </w:r>
    </w:p>
    <w:p w14:paraId="0801A82A" w14:textId="77777777" w:rsidR="00793E51" w:rsidRPr="005857A1" w:rsidRDefault="00793E51" w:rsidP="00793E51">
      <w:pPr>
        <w:tabs>
          <w:tab w:val="left" w:pos="270"/>
        </w:tabs>
        <w:spacing w:after="120" w:line="240" w:lineRule="exact"/>
        <w:ind w:left="360" w:hanging="360"/>
        <w:rPr>
          <w:rFonts w:ascii="Times New Roman" w:hAnsi="Times New Roman"/>
          <w:color w:val="000000" w:themeColor="text1"/>
        </w:rPr>
      </w:pPr>
      <w:r w:rsidRPr="005857A1">
        <w:rPr>
          <w:rFonts w:ascii="Times New Roman" w:hAnsi="Times New Roman"/>
          <w:color w:val="000000" w:themeColor="text1"/>
        </w:rPr>
        <w:t xml:space="preserve">Dung, J., </w:t>
      </w:r>
      <w:proofErr w:type="spellStart"/>
      <w:r w:rsidRPr="005857A1">
        <w:rPr>
          <w:rFonts w:ascii="Times New Roman" w:hAnsi="Times New Roman"/>
          <w:color w:val="000000" w:themeColor="text1"/>
        </w:rPr>
        <w:t>Jeness</w:t>
      </w:r>
      <w:proofErr w:type="spellEnd"/>
      <w:r w:rsidRPr="005857A1">
        <w:rPr>
          <w:rFonts w:ascii="Times New Roman" w:hAnsi="Times New Roman"/>
          <w:color w:val="000000" w:themeColor="text1"/>
        </w:rPr>
        <w:t xml:space="preserve">, S., Cheng, Q., Alderman, S., Kaur, N., </w:t>
      </w:r>
      <w:proofErr w:type="spellStart"/>
      <w:r w:rsidRPr="005857A1">
        <w:rPr>
          <w:rFonts w:ascii="Times New Roman" w:hAnsi="Times New Roman"/>
          <w:color w:val="000000" w:themeColor="text1"/>
        </w:rPr>
        <w:t>Walenta</w:t>
      </w:r>
      <w:proofErr w:type="spellEnd"/>
      <w:r w:rsidRPr="005857A1">
        <w:rPr>
          <w:rFonts w:ascii="Times New Roman" w:hAnsi="Times New Roman"/>
          <w:color w:val="000000" w:themeColor="text1"/>
        </w:rPr>
        <w:t xml:space="preserve">, D., Frost, K.E., and Hamm, P. 2018. Detection and quantification of airborne </w:t>
      </w:r>
      <w:r w:rsidRPr="005857A1">
        <w:rPr>
          <w:rFonts w:ascii="Times New Roman" w:hAnsi="Times New Roman"/>
          <w:i/>
          <w:color w:val="000000" w:themeColor="text1"/>
        </w:rPr>
        <w:t xml:space="preserve">Claviceps purpurea </w:t>
      </w:r>
      <w:proofErr w:type="spellStart"/>
      <w:r w:rsidRPr="005857A1">
        <w:rPr>
          <w:rFonts w:ascii="Times New Roman" w:hAnsi="Times New Roman"/>
          <w:i/>
          <w:color w:val="000000" w:themeColor="text1"/>
        </w:rPr>
        <w:t>sensu</w:t>
      </w:r>
      <w:proofErr w:type="spellEnd"/>
      <w:r w:rsidRPr="005857A1">
        <w:rPr>
          <w:rFonts w:ascii="Times New Roman" w:hAnsi="Times New Roman"/>
          <w:i/>
          <w:color w:val="000000" w:themeColor="text1"/>
        </w:rPr>
        <w:t xml:space="preserve"> </w:t>
      </w:r>
      <w:proofErr w:type="spellStart"/>
      <w:r w:rsidRPr="005857A1">
        <w:rPr>
          <w:rFonts w:ascii="Times New Roman" w:hAnsi="Times New Roman"/>
          <w:i/>
          <w:color w:val="000000" w:themeColor="text1"/>
        </w:rPr>
        <w:t>lato</w:t>
      </w:r>
      <w:proofErr w:type="spellEnd"/>
      <w:r w:rsidRPr="005857A1">
        <w:rPr>
          <w:rFonts w:ascii="Times New Roman" w:hAnsi="Times New Roman"/>
          <w:color w:val="000000" w:themeColor="text1"/>
        </w:rPr>
        <w:t xml:space="preserve"> ascospores from Hirst-type spore traps using real-time quantitative PCR. Plant Disease 102:2487-2493.</w:t>
      </w:r>
    </w:p>
    <w:p w14:paraId="429D19C4" w14:textId="77777777" w:rsidR="00793E51" w:rsidRPr="005857A1" w:rsidRDefault="00793E51" w:rsidP="00793E51">
      <w:pPr>
        <w:tabs>
          <w:tab w:val="left" w:pos="270"/>
        </w:tabs>
        <w:spacing w:after="120" w:line="240" w:lineRule="exact"/>
        <w:ind w:left="360" w:hanging="360"/>
        <w:rPr>
          <w:rFonts w:ascii="Times New Roman" w:hAnsi="Times New Roman"/>
          <w:color w:val="000000" w:themeColor="text1"/>
        </w:rPr>
      </w:pPr>
      <w:r w:rsidRPr="005857A1">
        <w:rPr>
          <w:rFonts w:ascii="Times New Roman" w:hAnsi="Times New Roman"/>
          <w:color w:val="000000" w:themeColor="text1"/>
        </w:rPr>
        <w:t>Kroese, D., Bag, S., Frost, K., Murray, T., and Hagerty, C. 2018. A diagnostic guide for wheat soilborne mosaic disease of wheat. Plant Health Progress 19:163-167.</w:t>
      </w:r>
    </w:p>
    <w:p w14:paraId="72D19166" w14:textId="758FAAC0" w:rsidR="003E2CB8" w:rsidRDefault="003E2CB8">
      <w:pPr>
        <w:ind w:left="720" w:hanging="450"/>
        <w:rPr>
          <w:rFonts w:ascii="Times New Roman" w:hAnsi="Times New Roman"/>
          <w:b/>
          <w:bCs/>
        </w:rPr>
      </w:pPr>
    </w:p>
    <w:p w14:paraId="6F4235A2" w14:textId="77777777" w:rsidR="00FC2E17" w:rsidRPr="00FC2E17" w:rsidRDefault="00FC2E17" w:rsidP="00FC2E17">
      <w:pPr>
        <w:widowControl/>
        <w:autoSpaceDE/>
        <w:autoSpaceDN/>
        <w:adjustRightInd/>
        <w:contextualSpacing/>
        <w:jc w:val="center"/>
        <w:rPr>
          <w:rFonts w:ascii="Calibri" w:eastAsia="Calibri" w:hAnsi="Calibri" w:cs="Calibri"/>
          <w:sz w:val="22"/>
          <w:szCs w:val="22"/>
        </w:rPr>
      </w:pPr>
      <w:r w:rsidRPr="00FC2E17">
        <w:rPr>
          <w:rFonts w:ascii="Calibri" w:eastAsia="Calibri" w:hAnsi="Calibri" w:cs="Calibri"/>
          <w:b/>
          <w:sz w:val="22"/>
          <w:szCs w:val="22"/>
        </w:rPr>
        <w:lastRenderedPageBreak/>
        <w:t xml:space="preserve">Deirdre Griffin LaHue, </w:t>
      </w:r>
      <w:r w:rsidRPr="00FC2E17">
        <w:rPr>
          <w:rFonts w:ascii="Calibri" w:eastAsia="Calibri" w:hAnsi="Calibri" w:cs="Calibri"/>
          <w:sz w:val="22"/>
          <w:szCs w:val="22"/>
        </w:rPr>
        <w:t>Assistant Professor</w:t>
      </w:r>
    </w:p>
    <w:p w14:paraId="5A106E34" w14:textId="77777777" w:rsidR="00FC2E17" w:rsidRPr="00FC2E17" w:rsidRDefault="00FC2E17" w:rsidP="00FC2E17">
      <w:pPr>
        <w:widowControl/>
        <w:autoSpaceDE/>
        <w:autoSpaceDN/>
        <w:adjustRightInd/>
        <w:contextualSpacing/>
        <w:jc w:val="center"/>
        <w:rPr>
          <w:rFonts w:ascii="Calibri" w:eastAsia="Calibri" w:hAnsi="Calibri" w:cs="Calibri"/>
          <w:sz w:val="22"/>
          <w:szCs w:val="22"/>
        </w:rPr>
      </w:pPr>
      <w:r w:rsidRPr="00FC2E17">
        <w:rPr>
          <w:rFonts w:ascii="Calibri" w:eastAsia="Calibri" w:hAnsi="Calibri" w:cs="Calibri"/>
          <w:sz w:val="22"/>
          <w:szCs w:val="22"/>
        </w:rPr>
        <w:t>Department of Crop and Soil Sciences</w:t>
      </w:r>
    </w:p>
    <w:p w14:paraId="43609F86" w14:textId="77777777" w:rsidR="00FC2E17" w:rsidRPr="00FC2E17" w:rsidRDefault="00FC2E17" w:rsidP="00FC2E17">
      <w:pPr>
        <w:widowControl/>
        <w:autoSpaceDE/>
        <w:autoSpaceDN/>
        <w:adjustRightInd/>
        <w:contextualSpacing/>
        <w:jc w:val="center"/>
        <w:rPr>
          <w:rFonts w:ascii="Calibri" w:eastAsia="Calibri" w:hAnsi="Calibri" w:cs="Calibri"/>
          <w:sz w:val="22"/>
          <w:szCs w:val="22"/>
        </w:rPr>
      </w:pPr>
      <w:r w:rsidRPr="00FC2E17">
        <w:rPr>
          <w:rFonts w:ascii="Calibri" w:eastAsia="Calibri" w:hAnsi="Calibri" w:cs="Calibri"/>
          <w:sz w:val="22"/>
          <w:szCs w:val="22"/>
        </w:rPr>
        <w:t>Northwestern Washington Research and Extension Center</w:t>
      </w:r>
    </w:p>
    <w:p w14:paraId="6CD4C153" w14:textId="77777777" w:rsidR="00FC2E17" w:rsidRPr="00FC2E17" w:rsidRDefault="00FC2E17" w:rsidP="00FC2E17">
      <w:pPr>
        <w:widowControl/>
        <w:autoSpaceDE/>
        <w:autoSpaceDN/>
        <w:adjustRightInd/>
        <w:contextualSpacing/>
        <w:jc w:val="center"/>
        <w:rPr>
          <w:rFonts w:ascii="Calibri" w:eastAsia="Calibri" w:hAnsi="Calibri" w:cs="Calibri"/>
          <w:sz w:val="22"/>
          <w:szCs w:val="22"/>
        </w:rPr>
      </w:pPr>
      <w:r w:rsidRPr="00FC2E17">
        <w:rPr>
          <w:rFonts w:ascii="Calibri" w:eastAsia="Calibri" w:hAnsi="Calibri" w:cs="Calibri"/>
          <w:sz w:val="22"/>
          <w:szCs w:val="22"/>
        </w:rPr>
        <w:t xml:space="preserve">Washington State </w:t>
      </w:r>
      <w:proofErr w:type="gramStart"/>
      <w:r w:rsidRPr="00FC2E17">
        <w:rPr>
          <w:rFonts w:ascii="Calibri" w:eastAsia="Calibri" w:hAnsi="Calibri" w:cs="Calibri"/>
          <w:sz w:val="22"/>
          <w:szCs w:val="22"/>
        </w:rPr>
        <w:t>University  |</w:t>
      </w:r>
      <w:proofErr w:type="gramEnd"/>
      <w:r w:rsidRPr="00FC2E17">
        <w:rPr>
          <w:rFonts w:ascii="Calibri" w:eastAsia="Calibri" w:hAnsi="Calibri" w:cs="Calibri"/>
          <w:sz w:val="22"/>
          <w:szCs w:val="22"/>
        </w:rPr>
        <w:t xml:space="preserve">  d.griffin@wsu.edu</w:t>
      </w:r>
    </w:p>
    <w:p w14:paraId="390991B4" w14:textId="77777777" w:rsidR="00FC2E17" w:rsidRPr="00FC2E17" w:rsidRDefault="00FC2E17" w:rsidP="00FC2E17">
      <w:pPr>
        <w:widowControl/>
        <w:autoSpaceDE/>
        <w:autoSpaceDN/>
        <w:adjustRightInd/>
        <w:contextualSpacing/>
        <w:jc w:val="center"/>
        <w:rPr>
          <w:rFonts w:ascii="Calibri" w:eastAsia="Calibri" w:hAnsi="Calibri" w:cs="Calibri"/>
          <w:sz w:val="22"/>
          <w:szCs w:val="22"/>
        </w:rPr>
      </w:pPr>
    </w:p>
    <w:p w14:paraId="3F27664E" w14:textId="77777777" w:rsidR="00FC2E17" w:rsidRPr="00FC2E17" w:rsidRDefault="00FC2E17" w:rsidP="00FC2E17">
      <w:pPr>
        <w:widowControl/>
        <w:autoSpaceDE/>
        <w:autoSpaceDN/>
        <w:adjustRightInd/>
        <w:contextualSpacing/>
        <w:rPr>
          <w:rFonts w:ascii="Calibri" w:eastAsia="Calibri" w:hAnsi="Calibri" w:cs="Calibri"/>
          <w:b/>
          <w:sz w:val="22"/>
          <w:szCs w:val="22"/>
        </w:rPr>
      </w:pPr>
      <w:r w:rsidRPr="00FC2E17">
        <w:rPr>
          <w:rFonts w:ascii="Calibri" w:eastAsia="Calibri" w:hAnsi="Calibri" w:cs="Calibri"/>
          <w:b/>
          <w:sz w:val="22"/>
          <w:szCs w:val="22"/>
        </w:rPr>
        <w:t>EDUCATION AND TRAINING</w:t>
      </w:r>
    </w:p>
    <w:p w14:paraId="658C95DA" w14:textId="77777777" w:rsidR="00FC2E17" w:rsidRPr="00FC2E17" w:rsidRDefault="00FC2E17" w:rsidP="00FC2E17">
      <w:pPr>
        <w:widowControl/>
        <w:tabs>
          <w:tab w:val="left" w:pos="3600"/>
          <w:tab w:val="left" w:pos="7920"/>
          <w:tab w:val="right" w:pos="9090"/>
        </w:tabs>
        <w:autoSpaceDE/>
        <w:autoSpaceDN/>
        <w:adjustRightInd/>
        <w:ind w:left="720" w:hanging="720"/>
        <w:contextualSpacing/>
        <w:rPr>
          <w:rFonts w:ascii="Calibri" w:eastAsia="Calibri" w:hAnsi="Calibri" w:cs="Calibri"/>
          <w:bCs/>
          <w:sz w:val="22"/>
          <w:szCs w:val="22"/>
        </w:rPr>
      </w:pPr>
      <w:r w:rsidRPr="00FC2E17">
        <w:rPr>
          <w:rFonts w:ascii="Calibri" w:eastAsia="Calibri" w:hAnsi="Calibri" w:cs="Calibri"/>
          <w:sz w:val="22"/>
          <w:szCs w:val="22"/>
        </w:rPr>
        <w:t>University of Maryland</w:t>
      </w:r>
      <w:r w:rsidRPr="00FC2E17">
        <w:rPr>
          <w:rFonts w:ascii="Calibri" w:eastAsia="Calibri" w:hAnsi="Calibri" w:cs="Calibri"/>
          <w:sz w:val="22"/>
          <w:szCs w:val="22"/>
        </w:rPr>
        <w:tab/>
      </w:r>
      <w:r w:rsidRPr="00FC2E17">
        <w:rPr>
          <w:rFonts w:ascii="Calibri" w:eastAsia="Calibri" w:hAnsi="Calibri" w:cs="Calibri"/>
          <w:bCs/>
          <w:sz w:val="22"/>
          <w:szCs w:val="22"/>
        </w:rPr>
        <w:t>Environmental Science &amp; Policy</w:t>
      </w:r>
      <w:r w:rsidRPr="00FC2E17">
        <w:rPr>
          <w:rFonts w:ascii="Calibri" w:eastAsia="Calibri" w:hAnsi="Calibri" w:cs="Calibri"/>
          <w:bCs/>
          <w:sz w:val="22"/>
          <w:szCs w:val="22"/>
        </w:rPr>
        <w:tab/>
        <w:t>B.S. 2012</w:t>
      </w:r>
    </w:p>
    <w:p w14:paraId="5D5DAC07" w14:textId="77777777" w:rsidR="00FC2E17" w:rsidRPr="00FC2E17" w:rsidRDefault="00FC2E17" w:rsidP="00FC2E17">
      <w:pPr>
        <w:widowControl/>
        <w:tabs>
          <w:tab w:val="left" w:pos="3600"/>
          <w:tab w:val="left" w:pos="7875"/>
        </w:tabs>
        <w:autoSpaceDE/>
        <w:autoSpaceDN/>
        <w:adjustRightInd/>
        <w:ind w:left="720" w:hanging="720"/>
        <w:contextualSpacing/>
        <w:rPr>
          <w:rFonts w:ascii="Calibri" w:eastAsia="Calibri" w:hAnsi="Calibri" w:cs="Calibri"/>
          <w:bCs/>
          <w:sz w:val="22"/>
          <w:szCs w:val="22"/>
        </w:rPr>
      </w:pPr>
      <w:r w:rsidRPr="00FC2E17">
        <w:rPr>
          <w:rFonts w:ascii="Calibri" w:eastAsia="Calibri" w:hAnsi="Calibri" w:cs="Calibri"/>
          <w:sz w:val="22"/>
          <w:szCs w:val="22"/>
        </w:rPr>
        <w:t>University of California, Davis</w:t>
      </w:r>
      <w:r w:rsidRPr="00FC2E17">
        <w:rPr>
          <w:rFonts w:ascii="Calibri" w:eastAsia="Calibri" w:hAnsi="Calibri" w:cs="Calibri"/>
          <w:bCs/>
          <w:sz w:val="22"/>
          <w:szCs w:val="22"/>
        </w:rPr>
        <w:t xml:space="preserve"> </w:t>
      </w:r>
      <w:r w:rsidRPr="00FC2E17">
        <w:rPr>
          <w:rFonts w:ascii="Calibri" w:eastAsia="Calibri" w:hAnsi="Calibri" w:cs="Calibri"/>
          <w:bCs/>
          <w:sz w:val="22"/>
          <w:szCs w:val="22"/>
        </w:rPr>
        <w:tab/>
        <w:t xml:space="preserve">Soils &amp; Biogeochemistry </w:t>
      </w:r>
      <w:r w:rsidRPr="00FC2E17">
        <w:rPr>
          <w:rFonts w:ascii="Calibri" w:eastAsia="Calibri" w:hAnsi="Calibri" w:cs="Calibri"/>
          <w:bCs/>
          <w:sz w:val="22"/>
          <w:szCs w:val="22"/>
        </w:rPr>
        <w:tab/>
      </w:r>
      <w:r w:rsidRPr="00FC2E17">
        <w:rPr>
          <w:rFonts w:ascii="Calibri" w:eastAsia="Calibri" w:hAnsi="Calibri" w:cs="Calibri"/>
          <w:sz w:val="22"/>
          <w:szCs w:val="22"/>
        </w:rPr>
        <w:t xml:space="preserve"> </w:t>
      </w:r>
      <w:r w:rsidRPr="00FC2E17">
        <w:rPr>
          <w:rFonts w:ascii="Calibri" w:eastAsia="Calibri" w:hAnsi="Calibri" w:cs="Calibri"/>
          <w:bCs/>
          <w:sz w:val="22"/>
          <w:szCs w:val="22"/>
        </w:rPr>
        <w:t>M.S. 2015</w:t>
      </w:r>
    </w:p>
    <w:p w14:paraId="6D9D6E98" w14:textId="77777777" w:rsidR="00FC2E17" w:rsidRPr="00FC2E17" w:rsidRDefault="00FC2E17" w:rsidP="00FC2E17">
      <w:pPr>
        <w:widowControl/>
        <w:tabs>
          <w:tab w:val="left" w:pos="720"/>
          <w:tab w:val="left" w:pos="1440"/>
          <w:tab w:val="left" w:pos="3600"/>
          <w:tab w:val="left" w:pos="7935"/>
          <w:tab w:val="left" w:pos="8355"/>
        </w:tabs>
        <w:autoSpaceDE/>
        <w:autoSpaceDN/>
        <w:adjustRightInd/>
        <w:contextualSpacing/>
        <w:rPr>
          <w:rFonts w:ascii="Calibri" w:eastAsia="Calibri" w:hAnsi="Calibri" w:cs="Calibri"/>
          <w:sz w:val="22"/>
          <w:szCs w:val="22"/>
        </w:rPr>
      </w:pPr>
      <w:r w:rsidRPr="00FC2E17">
        <w:rPr>
          <w:rFonts w:ascii="Calibri" w:eastAsia="Calibri" w:hAnsi="Calibri" w:cs="Calibri"/>
          <w:sz w:val="22"/>
          <w:szCs w:val="22"/>
        </w:rPr>
        <w:t>University of California, Davis</w:t>
      </w:r>
      <w:r w:rsidRPr="00FC2E17">
        <w:rPr>
          <w:rFonts w:ascii="Calibri" w:eastAsia="Calibri" w:hAnsi="Calibri" w:cs="Calibri"/>
          <w:sz w:val="22"/>
          <w:szCs w:val="22"/>
        </w:rPr>
        <w:tab/>
      </w:r>
      <w:r w:rsidRPr="00FC2E17">
        <w:rPr>
          <w:rFonts w:ascii="Calibri" w:eastAsia="Calibri" w:hAnsi="Calibri" w:cs="Calibri"/>
          <w:bCs/>
          <w:sz w:val="22"/>
          <w:szCs w:val="22"/>
        </w:rPr>
        <w:t>Soils &amp; Biogeochemistry</w:t>
      </w:r>
      <w:r w:rsidRPr="00FC2E17">
        <w:rPr>
          <w:rFonts w:ascii="Calibri" w:eastAsia="Calibri" w:hAnsi="Calibri" w:cs="Calibri"/>
          <w:sz w:val="22"/>
          <w:szCs w:val="22"/>
        </w:rPr>
        <w:tab/>
        <w:t>Ph.D. 2018</w:t>
      </w:r>
      <w:r w:rsidRPr="00FC2E17">
        <w:rPr>
          <w:rFonts w:ascii="Calibri" w:eastAsia="Calibri" w:hAnsi="Calibri" w:cs="Calibri"/>
          <w:sz w:val="22"/>
          <w:szCs w:val="22"/>
        </w:rPr>
        <w:tab/>
      </w:r>
    </w:p>
    <w:p w14:paraId="4BA8A631" w14:textId="77777777" w:rsidR="00FC2E17" w:rsidRPr="00FC2E17" w:rsidRDefault="00FC2E17" w:rsidP="00FC2E17">
      <w:pPr>
        <w:widowControl/>
        <w:autoSpaceDE/>
        <w:autoSpaceDN/>
        <w:adjustRightInd/>
        <w:contextualSpacing/>
        <w:rPr>
          <w:rFonts w:ascii="Calibri" w:eastAsia="Calibri" w:hAnsi="Calibri" w:cs="Calibri"/>
          <w:b/>
          <w:sz w:val="22"/>
          <w:szCs w:val="22"/>
        </w:rPr>
      </w:pPr>
    </w:p>
    <w:p w14:paraId="1FFC9213" w14:textId="77777777" w:rsidR="00FC2E17" w:rsidRPr="00FC2E17" w:rsidRDefault="00FC2E17" w:rsidP="00FC2E17">
      <w:pPr>
        <w:widowControl/>
        <w:autoSpaceDE/>
        <w:autoSpaceDN/>
        <w:adjustRightInd/>
        <w:spacing w:after="20"/>
        <w:rPr>
          <w:rFonts w:ascii="Calibri" w:eastAsia="Calibri" w:hAnsi="Calibri" w:cs="Calibri"/>
          <w:b/>
          <w:sz w:val="22"/>
          <w:szCs w:val="22"/>
        </w:rPr>
      </w:pPr>
      <w:r w:rsidRPr="00FC2E17">
        <w:rPr>
          <w:rFonts w:ascii="Calibri" w:eastAsia="Calibri" w:hAnsi="Calibri" w:cs="Calibri"/>
          <w:b/>
          <w:sz w:val="22"/>
          <w:szCs w:val="22"/>
        </w:rPr>
        <w:t>RESEARCH AND PROFESSIONAL EXPERIENCE</w:t>
      </w:r>
    </w:p>
    <w:p w14:paraId="377CA870" w14:textId="77777777" w:rsidR="00FC2E17" w:rsidRPr="00FC2E17" w:rsidRDefault="00FC2E17" w:rsidP="00FC2E17">
      <w:pPr>
        <w:widowControl/>
        <w:autoSpaceDE/>
        <w:autoSpaceDN/>
        <w:adjustRightInd/>
        <w:spacing w:after="20"/>
        <w:ind w:left="1890" w:hanging="1890"/>
        <w:rPr>
          <w:rFonts w:ascii="Calibri" w:eastAsia="Calibri" w:hAnsi="Calibri" w:cs="Calibri"/>
          <w:bCs/>
          <w:sz w:val="22"/>
          <w:szCs w:val="22"/>
        </w:rPr>
      </w:pPr>
      <w:r w:rsidRPr="00FC2E17">
        <w:rPr>
          <w:rFonts w:ascii="Calibri" w:eastAsia="Calibri" w:hAnsi="Calibri" w:cs="Calibri"/>
          <w:bCs/>
          <w:sz w:val="22"/>
          <w:szCs w:val="22"/>
        </w:rPr>
        <w:t>2019 – Current</w:t>
      </w:r>
      <w:r w:rsidRPr="00FC2E17">
        <w:rPr>
          <w:rFonts w:ascii="Calibri" w:eastAsia="Calibri" w:hAnsi="Calibri" w:cs="Calibri"/>
          <w:bCs/>
          <w:sz w:val="22"/>
          <w:szCs w:val="22"/>
        </w:rPr>
        <w:tab/>
      </w:r>
      <w:r w:rsidRPr="00FC2E17">
        <w:rPr>
          <w:rFonts w:ascii="Calibri" w:eastAsia="Calibri" w:hAnsi="Calibri" w:cs="Calibri"/>
          <w:sz w:val="22"/>
          <w:szCs w:val="22"/>
        </w:rPr>
        <w:t xml:space="preserve">Assistant Professor of Soil Quality and Sustainable Soil Management, </w:t>
      </w:r>
      <w:r w:rsidRPr="00FC2E17">
        <w:rPr>
          <w:rFonts w:ascii="Calibri" w:eastAsia="Calibri" w:hAnsi="Calibri" w:cs="Calibri"/>
          <w:bCs/>
          <w:sz w:val="22"/>
          <w:szCs w:val="22"/>
        </w:rPr>
        <w:t>Washington State University, Mount Vernon, WA. (80% Research &amp; Extension, 20% Teaching)</w:t>
      </w:r>
    </w:p>
    <w:p w14:paraId="445699BE" w14:textId="77777777" w:rsidR="00FC2E17" w:rsidRPr="00FC2E17" w:rsidRDefault="00FC2E17" w:rsidP="00FC2E17">
      <w:pPr>
        <w:widowControl/>
        <w:tabs>
          <w:tab w:val="left" w:pos="2160"/>
        </w:tabs>
        <w:autoSpaceDE/>
        <w:autoSpaceDN/>
        <w:adjustRightInd/>
        <w:spacing w:after="20"/>
        <w:ind w:left="1890" w:hanging="1890"/>
        <w:rPr>
          <w:rFonts w:ascii="Calibri" w:eastAsia="Calibri" w:hAnsi="Calibri" w:cs="Calibri"/>
          <w:bCs/>
          <w:sz w:val="22"/>
          <w:szCs w:val="22"/>
        </w:rPr>
      </w:pPr>
      <w:r w:rsidRPr="00FC2E17">
        <w:rPr>
          <w:rFonts w:ascii="Calibri" w:eastAsia="Calibri" w:hAnsi="Calibri" w:cs="Calibri"/>
          <w:bCs/>
          <w:sz w:val="22"/>
          <w:szCs w:val="22"/>
        </w:rPr>
        <w:t>2012 – 2018</w:t>
      </w:r>
      <w:r w:rsidRPr="00FC2E17">
        <w:rPr>
          <w:rFonts w:ascii="Calibri" w:eastAsia="Calibri" w:hAnsi="Calibri" w:cs="Calibri"/>
          <w:bCs/>
          <w:sz w:val="22"/>
          <w:szCs w:val="22"/>
        </w:rPr>
        <w:tab/>
        <w:t>Graduate Student Researcher, NSF Graduate Research Fellow, University of California, Davis</w:t>
      </w:r>
    </w:p>
    <w:p w14:paraId="1FC4F23F" w14:textId="77777777" w:rsidR="00FC2E17" w:rsidRPr="00FC2E17" w:rsidRDefault="00FC2E17" w:rsidP="00FC2E17">
      <w:pPr>
        <w:widowControl/>
        <w:autoSpaceDE/>
        <w:autoSpaceDN/>
        <w:adjustRightInd/>
        <w:spacing w:after="20"/>
        <w:rPr>
          <w:rFonts w:ascii="Calibri" w:eastAsia="Calibri" w:hAnsi="Calibri" w:cs="Calibri"/>
          <w:b/>
          <w:bCs/>
          <w:iCs/>
          <w:sz w:val="22"/>
          <w:szCs w:val="22"/>
        </w:rPr>
      </w:pPr>
    </w:p>
    <w:p w14:paraId="618E254A" w14:textId="77777777" w:rsidR="00FC2E17" w:rsidRPr="00FC2E17" w:rsidRDefault="00FC2E17" w:rsidP="00FC2E17">
      <w:pPr>
        <w:widowControl/>
        <w:autoSpaceDE/>
        <w:autoSpaceDN/>
        <w:adjustRightInd/>
        <w:spacing w:after="20"/>
        <w:rPr>
          <w:rFonts w:ascii="Calibri" w:eastAsia="Calibri" w:hAnsi="Calibri" w:cs="Calibri"/>
          <w:b/>
          <w:bCs/>
          <w:iCs/>
          <w:sz w:val="22"/>
          <w:szCs w:val="22"/>
        </w:rPr>
      </w:pPr>
      <w:r w:rsidRPr="00FC2E17">
        <w:rPr>
          <w:rFonts w:ascii="Calibri" w:eastAsia="Calibri" w:hAnsi="Calibri" w:cs="Calibri"/>
          <w:b/>
          <w:bCs/>
          <w:iCs/>
          <w:sz w:val="22"/>
          <w:szCs w:val="22"/>
        </w:rPr>
        <w:t>SYNERGISTIC ACTIVITIES</w:t>
      </w:r>
    </w:p>
    <w:p w14:paraId="25396FE3" w14:textId="77777777" w:rsidR="00FC2E17" w:rsidRPr="00FC2E17" w:rsidRDefault="00FC2E17" w:rsidP="00FC2E17">
      <w:pPr>
        <w:widowControl/>
        <w:autoSpaceDE/>
        <w:autoSpaceDN/>
        <w:adjustRightInd/>
        <w:spacing w:after="20"/>
        <w:rPr>
          <w:rFonts w:ascii="Calibri" w:eastAsia="Calibri" w:hAnsi="Calibri" w:cs="Calibri"/>
          <w:b/>
          <w:sz w:val="22"/>
          <w:szCs w:val="22"/>
        </w:rPr>
      </w:pPr>
      <w:r w:rsidRPr="00FC2E17">
        <w:rPr>
          <w:rFonts w:ascii="Calibri" w:eastAsia="Calibri" w:hAnsi="Calibri" w:cs="Calibri"/>
          <w:b/>
          <w:sz w:val="22"/>
          <w:szCs w:val="22"/>
        </w:rPr>
        <w:t>Teaching Activities</w:t>
      </w:r>
    </w:p>
    <w:p w14:paraId="27860F70" w14:textId="77777777" w:rsidR="00FC2E17" w:rsidRPr="00FC2E17" w:rsidRDefault="00FC2E17" w:rsidP="00FC2E17">
      <w:pPr>
        <w:widowControl/>
        <w:numPr>
          <w:ilvl w:val="0"/>
          <w:numId w:val="9"/>
        </w:numPr>
        <w:autoSpaceDE/>
        <w:autoSpaceDN/>
        <w:adjustRightInd/>
        <w:spacing w:after="20" w:line="276" w:lineRule="auto"/>
        <w:rPr>
          <w:rFonts w:ascii="Calibri" w:eastAsia="Calibri" w:hAnsi="Calibri" w:cs="Calibri"/>
          <w:sz w:val="22"/>
          <w:szCs w:val="22"/>
        </w:rPr>
      </w:pPr>
      <w:r w:rsidRPr="00FC2E17">
        <w:rPr>
          <w:rFonts w:ascii="Calibri" w:eastAsia="Calibri" w:hAnsi="Calibri" w:cs="Calibri"/>
          <w:sz w:val="22"/>
          <w:szCs w:val="22"/>
        </w:rPr>
        <w:t>Food Systems of Western Washington, AFS/HORT 350, Undergraduate level (3 credits)</w:t>
      </w:r>
    </w:p>
    <w:p w14:paraId="5D0B0976" w14:textId="77777777" w:rsidR="00FC2E17" w:rsidRPr="00FC2E17" w:rsidRDefault="00FC2E17" w:rsidP="00FC2E17">
      <w:pPr>
        <w:widowControl/>
        <w:numPr>
          <w:ilvl w:val="0"/>
          <w:numId w:val="9"/>
        </w:numPr>
        <w:autoSpaceDE/>
        <w:autoSpaceDN/>
        <w:adjustRightInd/>
        <w:spacing w:after="20" w:line="276" w:lineRule="auto"/>
        <w:rPr>
          <w:rFonts w:ascii="Calibri" w:eastAsia="Calibri" w:hAnsi="Calibri" w:cs="Calibri"/>
          <w:sz w:val="22"/>
          <w:szCs w:val="22"/>
        </w:rPr>
      </w:pPr>
      <w:r w:rsidRPr="00FC2E17">
        <w:rPr>
          <w:rFonts w:ascii="Calibri" w:eastAsia="Calibri" w:hAnsi="Calibri" w:cs="Calibri"/>
          <w:sz w:val="22"/>
          <w:szCs w:val="22"/>
        </w:rPr>
        <w:t>Regenerative Farming and Ranching, ENTOM 490/590, Undergrad/Grad level (2 credits)</w:t>
      </w:r>
    </w:p>
    <w:p w14:paraId="0B76E28A" w14:textId="77777777" w:rsidR="00FC2E17" w:rsidRPr="00FC2E17" w:rsidRDefault="00FC2E17" w:rsidP="00FC2E17">
      <w:pPr>
        <w:widowControl/>
        <w:numPr>
          <w:ilvl w:val="0"/>
          <w:numId w:val="9"/>
        </w:numPr>
        <w:autoSpaceDE/>
        <w:autoSpaceDN/>
        <w:adjustRightInd/>
        <w:spacing w:after="20" w:line="276" w:lineRule="auto"/>
        <w:rPr>
          <w:rFonts w:ascii="Calibri" w:eastAsia="Calibri" w:hAnsi="Calibri" w:cs="Calibri"/>
          <w:sz w:val="22"/>
          <w:szCs w:val="22"/>
        </w:rPr>
      </w:pPr>
      <w:r w:rsidRPr="00FC2E17">
        <w:rPr>
          <w:rFonts w:ascii="Calibri" w:eastAsia="Calibri" w:hAnsi="Calibri" w:cs="Calibri"/>
          <w:sz w:val="22"/>
          <w:szCs w:val="22"/>
        </w:rPr>
        <w:t>Special Topics in Soil Science: Soil Health Across Scales, SSC 502, Graduate level (2 credits)</w:t>
      </w:r>
    </w:p>
    <w:p w14:paraId="6ADD8679" w14:textId="77777777" w:rsidR="00FC2E17" w:rsidRPr="00FC2E17" w:rsidRDefault="00FC2E17" w:rsidP="00FC2E17">
      <w:pPr>
        <w:widowControl/>
        <w:autoSpaceDE/>
        <w:autoSpaceDN/>
        <w:adjustRightInd/>
        <w:spacing w:after="20"/>
        <w:rPr>
          <w:rFonts w:ascii="Calibri" w:eastAsia="Calibri" w:hAnsi="Calibri" w:cs="Calibri"/>
          <w:b/>
          <w:sz w:val="22"/>
          <w:szCs w:val="22"/>
        </w:rPr>
      </w:pPr>
      <w:r w:rsidRPr="00FC2E17">
        <w:rPr>
          <w:rFonts w:ascii="Calibri" w:eastAsia="Calibri" w:hAnsi="Calibri" w:cs="Calibri"/>
          <w:b/>
          <w:sz w:val="22"/>
          <w:szCs w:val="22"/>
        </w:rPr>
        <w:t>Professional Activities/Service</w:t>
      </w:r>
    </w:p>
    <w:p w14:paraId="4F7CAE97" w14:textId="641B95D0" w:rsidR="00FC2E17" w:rsidRPr="00FC2E17" w:rsidRDefault="00FC2E17" w:rsidP="00FC2E17">
      <w:pPr>
        <w:widowControl/>
        <w:numPr>
          <w:ilvl w:val="0"/>
          <w:numId w:val="10"/>
        </w:numPr>
        <w:autoSpaceDE/>
        <w:autoSpaceDN/>
        <w:adjustRightInd/>
        <w:spacing w:after="20" w:line="276" w:lineRule="auto"/>
        <w:rPr>
          <w:rFonts w:ascii="Calibri" w:eastAsia="Calibri" w:hAnsi="Calibri" w:cs="Calibri"/>
          <w:bCs/>
          <w:sz w:val="22"/>
          <w:szCs w:val="22"/>
        </w:rPr>
      </w:pPr>
      <w:r w:rsidRPr="00FC2E17">
        <w:rPr>
          <w:rFonts w:ascii="Calibri" w:eastAsia="Calibri" w:hAnsi="Calibri" w:cs="Calibri"/>
          <w:bCs/>
          <w:sz w:val="22"/>
          <w:szCs w:val="22"/>
        </w:rPr>
        <w:t>WA Soil Health Initiative Executive Steering Committee Member, 2019-</w:t>
      </w:r>
      <w:r>
        <w:rPr>
          <w:rFonts w:ascii="Calibri" w:eastAsia="Calibri" w:hAnsi="Calibri" w:cs="Calibri"/>
          <w:bCs/>
          <w:sz w:val="22"/>
          <w:szCs w:val="22"/>
        </w:rPr>
        <w:t>present</w:t>
      </w:r>
    </w:p>
    <w:p w14:paraId="0CC2639B" w14:textId="645DDC48" w:rsidR="00FC2E17" w:rsidRPr="00FC2E17" w:rsidRDefault="00FC2E17" w:rsidP="00FC2E17">
      <w:pPr>
        <w:widowControl/>
        <w:numPr>
          <w:ilvl w:val="0"/>
          <w:numId w:val="10"/>
        </w:numPr>
        <w:autoSpaceDE/>
        <w:autoSpaceDN/>
        <w:adjustRightInd/>
        <w:spacing w:after="20" w:line="276" w:lineRule="auto"/>
        <w:rPr>
          <w:rFonts w:ascii="Calibri" w:eastAsia="Calibri" w:hAnsi="Calibri" w:cs="Calibri"/>
          <w:sz w:val="22"/>
          <w:szCs w:val="22"/>
        </w:rPr>
      </w:pPr>
      <w:r>
        <w:rPr>
          <w:rFonts w:ascii="Calibri" w:eastAsia="Calibri" w:hAnsi="Calibri" w:cs="Calibri"/>
          <w:sz w:val="22"/>
          <w:szCs w:val="22"/>
        </w:rPr>
        <w:t>ASA-SSSA Member, 2011-present</w:t>
      </w:r>
    </w:p>
    <w:p w14:paraId="7D42C093" w14:textId="04E2D2EC" w:rsidR="00FC2E17" w:rsidRPr="00FC2E17" w:rsidRDefault="00FC2E17" w:rsidP="00FC2E17">
      <w:pPr>
        <w:widowControl/>
        <w:numPr>
          <w:ilvl w:val="0"/>
          <w:numId w:val="10"/>
        </w:numPr>
        <w:autoSpaceDE/>
        <w:autoSpaceDN/>
        <w:adjustRightInd/>
        <w:spacing w:after="20" w:line="276" w:lineRule="auto"/>
        <w:rPr>
          <w:rFonts w:ascii="Calibri" w:eastAsia="Calibri" w:hAnsi="Calibri" w:cs="Calibri"/>
          <w:sz w:val="22"/>
          <w:szCs w:val="22"/>
        </w:rPr>
      </w:pPr>
      <w:r w:rsidRPr="00FC2E17">
        <w:rPr>
          <w:rFonts w:ascii="Calibri" w:eastAsia="Calibri" w:hAnsi="Calibri" w:cs="Calibri"/>
          <w:bCs/>
          <w:sz w:val="22"/>
          <w:szCs w:val="22"/>
        </w:rPr>
        <w:t xml:space="preserve">Leading </w:t>
      </w:r>
      <w:r w:rsidRPr="00FC2E17">
        <w:rPr>
          <w:rFonts w:ascii="Calibri" w:eastAsia="Calibri" w:hAnsi="Calibri" w:cs="Calibri"/>
          <w:sz w:val="22"/>
          <w:szCs w:val="22"/>
        </w:rPr>
        <w:t>soil health Extension efforts in NW Washington and statewide</w:t>
      </w:r>
    </w:p>
    <w:p w14:paraId="706CC900" w14:textId="77777777" w:rsidR="00FC2E17" w:rsidRDefault="00FC2E17" w:rsidP="00FC2E17">
      <w:pPr>
        <w:widowControl/>
        <w:autoSpaceDE/>
        <w:autoSpaceDN/>
        <w:adjustRightInd/>
        <w:spacing w:after="20"/>
        <w:rPr>
          <w:rFonts w:ascii="Calibri" w:eastAsia="Calibri" w:hAnsi="Calibri" w:cs="Calibri"/>
          <w:b/>
          <w:bCs/>
          <w:iCs/>
          <w:sz w:val="22"/>
          <w:szCs w:val="22"/>
        </w:rPr>
      </w:pPr>
    </w:p>
    <w:p w14:paraId="5F96DAD1" w14:textId="37EBE995" w:rsidR="00FC2E17" w:rsidRPr="00FC2E17" w:rsidRDefault="00FC2E17" w:rsidP="00FC2E17">
      <w:pPr>
        <w:widowControl/>
        <w:autoSpaceDE/>
        <w:autoSpaceDN/>
        <w:adjustRightInd/>
        <w:spacing w:after="20"/>
        <w:rPr>
          <w:rFonts w:ascii="Calibri" w:eastAsia="Calibri" w:hAnsi="Calibri" w:cs="Calibri"/>
          <w:b/>
          <w:bCs/>
          <w:iCs/>
          <w:sz w:val="22"/>
          <w:szCs w:val="22"/>
        </w:rPr>
      </w:pPr>
      <w:r w:rsidRPr="00FC2E17">
        <w:rPr>
          <w:rFonts w:ascii="Calibri" w:eastAsia="Calibri" w:hAnsi="Calibri" w:cs="Calibri"/>
          <w:b/>
          <w:bCs/>
          <w:iCs/>
          <w:sz w:val="22"/>
          <w:szCs w:val="22"/>
        </w:rPr>
        <w:t>SELECTED GRANTS</w:t>
      </w:r>
    </w:p>
    <w:p w14:paraId="39556542" w14:textId="77777777" w:rsidR="00FC2E17" w:rsidRPr="00FC2E17" w:rsidRDefault="00FC2E17" w:rsidP="00FC2E17">
      <w:pPr>
        <w:widowControl/>
        <w:numPr>
          <w:ilvl w:val="0"/>
          <w:numId w:val="9"/>
        </w:numPr>
        <w:autoSpaceDE/>
        <w:autoSpaceDN/>
        <w:adjustRightInd/>
        <w:spacing w:after="20" w:line="276" w:lineRule="auto"/>
        <w:ind w:left="360"/>
        <w:rPr>
          <w:rFonts w:ascii="Calibri" w:eastAsia="Calibri" w:hAnsi="Calibri" w:cs="Calibri"/>
          <w:sz w:val="22"/>
          <w:szCs w:val="22"/>
        </w:rPr>
      </w:pPr>
      <w:r w:rsidRPr="00FC2E17">
        <w:rPr>
          <w:rFonts w:ascii="Calibri" w:eastAsia="Calibri" w:hAnsi="Calibri" w:cs="Calibri"/>
          <w:sz w:val="22"/>
          <w:szCs w:val="22"/>
        </w:rPr>
        <w:t xml:space="preserve">From Farmers to Soil Health Managers -- Participatory Design of On-Farm Trials to Stimulate Adoption of Innovative Conservation Techniques by Historically Underserved Farmers in the Puget Sound Region. M. Frazier, M. Ostrom, R. Smith, </w:t>
      </w:r>
      <w:r w:rsidRPr="00FC2E17">
        <w:rPr>
          <w:rFonts w:ascii="Calibri" w:eastAsia="Calibri" w:hAnsi="Calibri" w:cs="Calibri"/>
          <w:b/>
          <w:bCs/>
          <w:sz w:val="22"/>
          <w:szCs w:val="22"/>
        </w:rPr>
        <w:t>D. Griffin LaHue</w:t>
      </w:r>
      <w:r w:rsidRPr="00FC2E17">
        <w:rPr>
          <w:rFonts w:ascii="Calibri" w:eastAsia="Calibri" w:hAnsi="Calibri" w:cs="Calibri"/>
          <w:sz w:val="22"/>
          <w:szCs w:val="22"/>
        </w:rPr>
        <w:t>, G. LaHue, M. Brady. NRCS Conservation Innovation Grant, 1/2022 – 12/2025, $910,126 ($127,509 to program)</w:t>
      </w:r>
    </w:p>
    <w:p w14:paraId="1C1A6CF2" w14:textId="77777777" w:rsidR="00FC2E17" w:rsidRPr="00FC2E17" w:rsidRDefault="00FC2E17" w:rsidP="00FC2E17">
      <w:pPr>
        <w:widowControl/>
        <w:numPr>
          <w:ilvl w:val="0"/>
          <w:numId w:val="9"/>
        </w:numPr>
        <w:autoSpaceDE/>
        <w:autoSpaceDN/>
        <w:adjustRightInd/>
        <w:spacing w:after="20" w:line="276" w:lineRule="auto"/>
        <w:ind w:left="360"/>
        <w:rPr>
          <w:rFonts w:ascii="Calibri" w:eastAsia="Calibri" w:hAnsi="Calibri" w:cs="Calibri"/>
          <w:sz w:val="22"/>
          <w:szCs w:val="22"/>
        </w:rPr>
      </w:pPr>
      <w:r w:rsidRPr="00FC2E17">
        <w:rPr>
          <w:rFonts w:ascii="Calibri" w:hAnsi="Calibri" w:cs="Calibri"/>
          <w:color w:val="000000"/>
          <w:sz w:val="22"/>
          <w:szCs w:val="22"/>
          <w:shd w:val="clear" w:color="auto" w:fill="FFFFFF"/>
        </w:rPr>
        <w:t xml:space="preserve">Optimizing Human Health and Nutrition from Soil to Society. K. Murphy, G. </w:t>
      </w:r>
      <w:proofErr w:type="spellStart"/>
      <w:r w:rsidRPr="00FC2E17">
        <w:rPr>
          <w:rFonts w:ascii="Calibri" w:hAnsi="Calibri" w:cs="Calibri"/>
          <w:color w:val="000000"/>
          <w:sz w:val="22"/>
          <w:szCs w:val="22"/>
          <w:shd w:val="clear" w:color="auto" w:fill="FFFFFF"/>
        </w:rPr>
        <w:t>Ganjyal</w:t>
      </w:r>
      <w:proofErr w:type="spellEnd"/>
      <w:r w:rsidRPr="00FC2E17">
        <w:rPr>
          <w:rFonts w:ascii="Calibri" w:hAnsi="Calibri" w:cs="Calibri"/>
          <w:color w:val="000000"/>
          <w:sz w:val="22"/>
          <w:szCs w:val="22"/>
          <w:shd w:val="clear" w:color="auto" w:fill="FFFFFF"/>
        </w:rPr>
        <w:t xml:space="preserve">, G., </w:t>
      </w:r>
      <w:r w:rsidRPr="00FC2E17">
        <w:rPr>
          <w:rFonts w:ascii="Calibri" w:hAnsi="Calibri" w:cs="Calibri"/>
          <w:b/>
          <w:bCs/>
          <w:color w:val="000000"/>
          <w:sz w:val="22"/>
          <w:szCs w:val="22"/>
          <w:shd w:val="clear" w:color="auto" w:fill="FFFFFF"/>
        </w:rPr>
        <w:t>D. Griffin LaHue (Agriculture Team Leader and Co-PI)</w:t>
      </w:r>
      <w:r w:rsidRPr="00FC2E17">
        <w:rPr>
          <w:rFonts w:ascii="Calibri" w:hAnsi="Calibri" w:cs="Calibri"/>
          <w:color w:val="000000"/>
          <w:sz w:val="22"/>
          <w:szCs w:val="22"/>
          <w:shd w:val="clear" w:color="auto" w:fill="FFFFFF"/>
        </w:rPr>
        <w:t xml:space="preserve">, P. </w:t>
      </w:r>
      <w:proofErr w:type="spellStart"/>
      <w:r w:rsidRPr="00FC2E17">
        <w:rPr>
          <w:rFonts w:ascii="Calibri" w:hAnsi="Calibri" w:cs="Calibri"/>
          <w:color w:val="000000"/>
          <w:sz w:val="22"/>
          <w:szCs w:val="22"/>
          <w:shd w:val="clear" w:color="auto" w:fill="FFFFFF"/>
        </w:rPr>
        <w:t>Monsavais</w:t>
      </w:r>
      <w:proofErr w:type="spellEnd"/>
      <w:r w:rsidRPr="00FC2E17">
        <w:rPr>
          <w:rFonts w:ascii="Calibri" w:hAnsi="Calibri" w:cs="Calibri"/>
          <w:color w:val="000000"/>
          <w:sz w:val="22"/>
          <w:szCs w:val="22"/>
          <w:shd w:val="clear" w:color="auto" w:fill="FFFFFF"/>
        </w:rPr>
        <w:t xml:space="preserve">, R. Brueggeman, F. </w:t>
      </w:r>
      <w:proofErr w:type="spellStart"/>
      <w:r w:rsidRPr="00FC2E17">
        <w:rPr>
          <w:rFonts w:ascii="Calibri" w:hAnsi="Calibri" w:cs="Calibri"/>
          <w:color w:val="000000"/>
          <w:sz w:val="22"/>
          <w:szCs w:val="22"/>
          <w:shd w:val="clear" w:color="auto" w:fill="FFFFFF"/>
        </w:rPr>
        <w:t>Carbonero</w:t>
      </w:r>
      <w:proofErr w:type="spellEnd"/>
      <w:r w:rsidRPr="00FC2E17">
        <w:rPr>
          <w:rFonts w:ascii="Calibri" w:hAnsi="Calibri" w:cs="Calibri"/>
          <w:color w:val="000000"/>
          <w:sz w:val="22"/>
          <w:szCs w:val="22"/>
          <w:shd w:val="clear" w:color="auto" w:fill="FFFFFF"/>
        </w:rPr>
        <w:t xml:space="preserve">, K. Garland-Campbell, S. Jones, G. LaHue, V. McCracken, R. McGee, C. Neely, M. </w:t>
      </w:r>
      <w:proofErr w:type="spellStart"/>
      <w:r w:rsidRPr="00FC2E17">
        <w:rPr>
          <w:rFonts w:ascii="Calibri" w:hAnsi="Calibri" w:cs="Calibri"/>
          <w:color w:val="000000"/>
          <w:sz w:val="22"/>
          <w:szCs w:val="22"/>
          <w:shd w:val="clear" w:color="auto" w:fill="FFFFFF"/>
        </w:rPr>
        <w:t>Perrigue</w:t>
      </w:r>
      <w:proofErr w:type="spellEnd"/>
      <w:r w:rsidRPr="00FC2E17">
        <w:rPr>
          <w:rFonts w:ascii="Calibri" w:hAnsi="Calibri" w:cs="Calibri"/>
          <w:color w:val="000000"/>
          <w:sz w:val="22"/>
          <w:szCs w:val="22"/>
          <w:shd w:val="clear" w:color="auto" w:fill="FFFFFF"/>
        </w:rPr>
        <w:t xml:space="preserve">, P. </w:t>
      </w:r>
      <w:proofErr w:type="spellStart"/>
      <w:r w:rsidRPr="00FC2E17">
        <w:rPr>
          <w:rFonts w:ascii="Calibri" w:hAnsi="Calibri" w:cs="Calibri"/>
          <w:color w:val="000000"/>
          <w:sz w:val="22"/>
          <w:szCs w:val="22"/>
          <w:shd w:val="clear" w:color="auto" w:fill="FFFFFF"/>
        </w:rPr>
        <w:t>Solverson</w:t>
      </w:r>
      <w:proofErr w:type="spellEnd"/>
      <w:r w:rsidRPr="00FC2E17">
        <w:rPr>
          <w:rFonts w:ascii="Calibri" w:hAnsi="Calibri" w:cs="Calibri"/>
          <w:color w:val="000000"/>
          <w:sz w:val="22"/>
          <w:szCs w:val="22"/>
          <w:shd w:val="clear" w:color="auto" w:fill="FFFFFF"/>
        </w:rPr>
        <w:t>, K. Szlavecz, J. Tang, A. Thom-Lyman, A. Warner. USDA NIFA AFRI Sustainable Agricultural Systems, 1/2022 – 12/2026, $10 million ($478,332</w:t>
      </w:r>
      <w:r w:rsidRPr="00FC2E17">
        <w:rPr>
          <w:rFonts w:ascii="Calibri" w:hAnsi="Calibri" w:cs="Calibri"/>
          <w:b/>
          <w:bCs/>
          <w:color w:val="000000"/>
          <w:sz w:val="22"/>
          <w:szCs w:val="22"/>
          <w:shd w:val="clear" w:color="auto" w:fill="FFFFFF"/>
        </w:rPr>
        <w:t xml:space="preserve"> </w:t>
      </w:r>
      <w:r w:rsidRPr="00FC2E17">
        <w:rPr>
          <w:rFonts w:ascii="Calibri" w:hAnsi="Calibri" w:cs="Calibri"/>
          <w:color w:val="000000"/>
          <w:sz w:val="22"/>
          <w:szCs w:val="22"/>
          <w:shd w:val="clear" w:color="auto" w:fill="FFFFFF"/>
        </w:rPr>
        <w:t>to program) </w:t>
      </w:r>
    </w:p>
    <w:p w14:paraId="3CD23CD5" w14:textId="77777777" w:rsidR="00FC2E17" w:rsidRPr="00FC2E17" w:rsidRDefault="00FC2E17" w:rsidP="00FC2E17">
      <w:pPr>
        <w:widowControl/>
        <w:numPr>
          <w:ilvl w:val="0"/>
          <w:numId w:val="9"/>
        </w:numPr>
        <w:autoSpaceDE/>
        <w:autoSpaceDN/>
        <w:adjustRightInd/>
        <w:spacing w:after="20" w:line="276" w:lineRule="auto"/>
        <w:ind w:left="360"/>
        <w:rPr>
          <w:rFonts w:ascii="Calibri" w:eastAsia="Calibri" w:hAnsi="Calibri" w:cs="Calibri"/>
          <w:sz w:val="22"/>
          <w:szCs w:val="22"/>
        </w:rPr>
      </w:pPr>
      <w:r w:rsidRPr="00FC2E17">
        <w:rPr>
          <w:rFonts w:ascii="Calibri" w:eastAsia="Calibri" w:hAnsi="Calibri" w:cs="Calibri"/>
          <w:sz w:val="22"/>
          <w:szCs w:val="22"/>
        </w:rPr>
        <w:t xml:space="preserve">Enhancing Human Health and Nutrition from Soil to Society using Quinoa as a Model Crop Species. K. Murphy, </w:t>
      </w:r>
      <w:r w:rsidRPr="00FC2E17">
        <w:rPr>
          <w:rFonts w:ascii="Calibri" w:eastAsia="Calibri" w:hAnsi="Calibri" w:cs="Calibri"/>
          <w:b/>
          <w:bCs/>
          <w:sz w:val="22"/>
          <w:szCs w:val="22"/>
        </w:rPr>
        <w:t>D. Griffin LaHue</w:t>
      </w:r>
      <w:r w:rsidRPr="00FC2E17">
        <w:rPr>
          <w:rFonts w:ascii="Calibri" w:eastAsia="Calibri" w:hAnsi="Calibri" w:cs="Calibri"/>
          <w:sz w:val="22"/>
          <w:szCs w:val="22"/>
        </w:rPr>
        <w:t xml:space="preserve">, G. </w:t>
      </w:r>
      <w:proofErr w:type="spellStart"/>
      <w:r w:rsidRPr="00FC2E17">
        <w:rPr>
          <w:rFonts w:ascii="Calibri" w:eastAsia="Calibri" w:hAnsi="Calibri" w:cs="Calibri"/>
          <w:sz w:val="22"/>
          <w:szCs w:val="22"/>
        </w:rPr>
        <w:t>Ganjyal</w:t>
      </w:r>
      <w:proofErr w:type="spellEnd"/>
      <w:r w:rsidRPr="00FC2E17">
        <w:rPr>
          <w:rFonts w:ascii="Calibri" w:eastAsia="Calibri" w:hAnsi="Calibri" w:cs="Calibri"/>
          <w:sz w:val="22"/>
          <w:szCs w:val="22"/>
        </w:rPr>
        <w:t xml:space="preserve">, F. </w:t>
      </w:r>
      <w:proofErr w:type="spellStart"/>
      <w:r w:rsidRPr="00FC2E17">
        <w:rPr>
          <w:rFonts w:ascii="Calibri" w:eastAsia="Calibri" w:hAnsi="Calibri" w:cs="Calibri"/>
          <w:sz w:val="22"/>
          <w:szCs w:val="22"/>
        </w:rPr>
        <w:t>Carbonero</w:t>
      </w:r>
      <w:proofErr w:type="spellEnd"/>
      <w:r w:rsidRPr="00FC2E17">
        <w:rPr>
          <w:rFonts w:ascii="Calibri" w:eastAsia="Calibri" w:hAnsi="Calibri" w:cs="Calibri"/>
          <w:sz w:val="22"/>
          <w:szCs w:val="22"/>
        </w:rPr>
        <w:t>. Foundation for Food and Agriculture Research (FFAR): Seeding Solutions, 1/2021 - 12/2024, $1,000,000 ($249,818).</w:t>
      </w:r>
    </w:p>
    <w:p w14:paraId="687484B4" w14:textId="77777777" w:rsidR="00FC2E17" w:rsidRPr="00FC2E17" w:rsidRDefault="00FC2E17" w:rsidP="00FC2E17">
      <w:pPr>
        <w:widowControl/>
        <w:numPr>
          <w:ilvl w:val="0"/>
          <w:numId w:val="9"/>
        </w:numPr>
        <w:autoSpaceDE/>
        <w:autoSpaceDN/>
        <w:adjustRightInd/>
        <w:spacing w:after="20" w:line="276" w:lineRule="auto"/>
        <w:ind w:left="360"/>
        <w:rPr>
          <w:rFonts w:ascii="Calibri" w:eastAsia="Calibri" w:hAnsi="Calibri" w:cs="Calibri"/>
          <w:sz w:val="22"/>
          <w:szCs w:val="22"/>
        </w:rPr>
      </w:pPr>
      <w:r w:rsidRPr="00FC2E17">
        <w:rPr>
          <w:rFonts w:ascii="Calibri" w:eastAsia="Calibri" w:hAnsi="Calibri" w:cs="Calibri"/>
          <w:sz w:val="22"/>
          <w:szCs w:val="22"/>
        </w:rPr>
        <w:t xml:space="preserve">Assessing the soil health of Eastern Washington specialty crops: hops, onion, potato, pulses, sweet corn, tree fruit, and wine grapes. </w:t>
      </w:r>
      <w:r w:rsidRPr="00FC2E17">
        <w:rPr>
          <w:rFonts w:ascii="Calibri" w:eastAsia="Calibri" w:hAnsi="Calibri" w:cs="Calibri"/>
          <w:b/>
          <w:bCs/>
          <w:sz w:val="22"/>
          <w:szCs w:val="22"/>
        </w:rPr>
        <w:t>D. Griffin LaHue</w:t>
      </w:r>
      <w:r w:rsidRPr="00FC2E17">
        <w:rPr>
          <w:rFonts w:ascii="Calibri" w:eastAsia="Calibri" w:hAnsi="Calibri" w:cs="Calibri"/>
          <w:sz w:val="22"/>
          <w:szCs w:val="22"/>
        </w:rPr>
        <w:t xml:space="preserve"> (Co-Lead PI, WSU lead), D. Gelardi, L. Michel, P. Beale, A. McGuire. Washington State Department of Agriculture, Specialty Crop Block Grant Program (WSDA SCBG), 9/2019 – 9/2022, $499,996 ($477,697).</w:t>
      </w:r>
    </w:p>
    <w:p w14:paraId="5913D89D" w14:textId="77777777" w:rsidR="00FC2E17" w:rsidRPr="00FC2E17" w:rsidRDefault="00FC2E17" w:rsidP="00FC2E17">
      <w:pPr>
        <w:widowControl/>
        <w:autoSpaceDE/>
        <w:autoSpaceDN/>
        <w:adjustRightInd/>
        <w:spacing w:after="20"/>
        <w:rPr>
          <w:rFonts w:ascii="Calibri" w:eastAsia="Calibri" w:hAnsi="Calibri" w:cs="Calibri"/>
          <w:b/>
          <w:bCs/>
          <w:iCs/>
          <w:sz w:val="22"/>
          <w:szCs w:val="22"/>
        </w:rPr>
      </w:pPr>
    </w:p>
    <w:p w14:paraId="6969D61A" w14:textId="0BF8A78F" w:rsidR="00FC2E17" w:rsidRPr="00FC2E17" w:rsidRDefault="00FC2E17" w:rsidP="00FC2E17">
      <w:pPr>
        <w:widowControl/>
        <w:autoSpaceDE/>
        <w:autoSpaceDN/>
        <w:adjustRightInd/>
        <w:rPr>
          <w:rFonts w:ascii="Calibri" w:eastAsia="Calibri" w:hAnsi="Calibri" w:cs="Calibri"/>
          <w:b/>
          <w:bCs/>
          <w:iCs/>
          <w:sz w:val="22"/>
          <w:szCs w:val="22"/>
        </w:rPr>
      </w:pPr>
      <w:r>
        <w:rPr>
          <w:rFonts w:ascii="Calibri" w:eastAsia="Calibri" w:hAnsi="Calibri" w:cs="Calibri"/>
          <w:b/>
          <w:bCs/>
          <w:iCs/>
          <w:sz w:val="22"/>
          <w:szCs w:val="22"/>
        </w:rPr>
        <w:t xml:space="preserve">PEER-REVIEWED </w:t>
      </w:r>
      <w:r w:rsidRPr="00FC2E17">
        <w:rPr>
          <w:rFonts w:ascii="Calibri" w:eastAsia="Calibri" w:hAnsi="Calibri" w:cs="Calibri"/>
          <w:b/>
          <w:bCs/>
          <w:iCs/>
          <w:sz w:val="22"/>
          <w:szCs w:val="22"/>
        </w:rPr>
        <w:t>PUBLICATIONS</w:t>
      </w:r>
      <w:r>
        <w:rPr>
          <w:rFonts w:ascii="Calibri" w:eastAsia="Calibri" w:hAnsi="Calibri" w:cs="Calibri"/>
          <w:b/>
          <w:bCs/>
          <w:iCs/>
          <w:sz w:val="22"/>
          <w:szCs w:val="22"/>
        </w:rPr>
        <w:t xml:space="preserve"> (last 4 years)</w:t>
      </w:r>
    </w:p>
    <w:p w14:paraId="1C477FD6" w14:textId="77777777" w:rsidR="00FC2E17" w:rsidRPr="00FC2E17" w:rsidRDefault="00FC2E17" w:rsidP="00FC2E17">
      <w:pPr>
        <w:widowControl/>
        <w:numPr>
          <w:ilvl w:val="0"/>
          <w:numId w:val="9"/>
        </w:numPr>
        <w:autoSpaceDE/>
        <w:autoSpaceDN/>
        <w:adjustRightInd/>
        <w:ind w:left="360"/>
        <w:rPr>
          <w:rFonts w:ascii="Calibri" w:eastAsia="Calibri" w:hAnsi="Calibri"/>
          <w:i/>
          <w:iCs/>
          <w:sz w:val="22"/>
          <w:szCs w:val="22"/>
        </w:rPr>
      </w:pPr>
      <w:r w:rsidRPr="00FC2E17">
        <w:rPr>
          <w:rFonts w:ascii="Calibri" w:eastAsia="Calibri" w:hAnsi="Calibri"/>
          <w:sz w:val="22"/>
          <w:szCs w:val="22"/>
        </w:rPr>
        <w:t xml:space="preserve">Madrid, B., H. Zhang, C.A. Miles, M. Kraft, </w:t>
      </w:r>
      <w:r w:rsidRPr="00FC2E17">
        <w:rPr>
          <w:rFonts w:ascii="Calibri" w:eastAsia="Calibri" w:hAnsi="Calibri"/>
          <w:b/>
          <w:bCs/>
          <w:sz w:val="22"/>
          <w:szCs w:val="22"/>
        </w:rPr>
        <w:t>D. Griffin-LaHue</w:t>
      </w:r>
      <w:r w:rsidRPr="00FC2E17">
        <w:rPr>
          <w:rFonts w:ascii="Calibri" w:eastAsia="Calibri" w:hAnsi="Calibri"/>
          <w:sz w:val="22"/>
          <w:szCs w:val="22"/>
        </w:rPr>
        <w:t xml:space="preserve">, L.W. DeVetter. 2022. </w:t>
      </w:r>
      <w:proofErr w:type="spellStart"/>
      <w:r w:rsidRPr="00FC2E17">
        <w:rPr>
          <w:rFonts w:ascii="Calibri" w:eastAsia="Calibri" w:hAnsi="Calibri"/>
          <w:sz w:val="22"/>
          <w:szCs w:val="22"/>
        </w:rPr>
        <w:t>Humic</w:t>
      </w:r>
      <w:proofErr w:type="spellEnd"/>
      <w:r w:rsidRPr="00FC2E17">
        <w:rPr>
          <w:rFonts w:ascii="Calibri" w:eastAsia="Calibri" w:hAnsi="Calibri"/>
          <w:sz w:val="22"/>
          <w:szCs w:val="22"/>
        </w:rPr>
        <w:t xml:space="preserve"> and acetic acid have the potential to enhance deterioration of select plastic BDMs in a Mediterranean climate. </w:t>
      </w:r>
      <w:r w:rsidRPr="00FC2E17">
        <w:rPr>
          <w:rFonts w:ascii="Calibri" w:eastAsia="Calibri" w:hAnsi="Calibri"/>
          <w:i/>
          <w:iCs/>
          <w:sz w:val="22"/>
          <w:szCs w:val="22"/>
        </w:rPr>
        <w:t>Agriculture</w:t>
      </w:r>
      <w:r w:rsidRPr="00FC2E17">
        <w:rPr>
          <w:rFonts w:ascii="Calibri" w:eastAsia="Calibri" w:hAnsi="Calibri"/>
          <w:sz w:val="22"/>
          <w:szCs w:val="22"/>
        </w:rPr>
        <w:t xml:space="preserve"> 12, 865. </w:t>
      </w:r>
    </w:p>
    <w:p w14:paraId="7DFFE6CA" w14:textId="77777777" w:rsidR="00FC2E17" w:rsidRPr="00FC2E17" w:rsidRDefault="00FC2E17" w:rsidP="00FC2E17">
      <w:pPr>
        <w:widowControl/>
        <w:numPr>
          <w:ilvl w:val="0"/>
          <w:numId w:val="9"/>
        </w:numPr>
        <w:autoSpaceDE/>
        <w:autoSpaceDN/>
        <w:adjustRightInd/>
        <w:ind w:left="360"/>
        <w:rPr>
          <w:rFonts w:ascii="Calibri" w:eastAsia="Calibri" w:hAnsi="Calibri"/>
          <w:sz w:val="22"/>
          <w:szCs w:val="22"/>
        </w:rPr>
      </w:pPr>
      <w:r w:rsidRPr="00FC2E17">
        <w:rPr>
          <w:rFonts w:ascii="Calibri" w:eastAsia="Calibri" w:hAnsi="Calibri"/>
          <w:sz w:val="22"/>
          <w:szCs w:val="22"/>
        </w:rPr>
        <w:t xml:space="preserve">Bagnall, D.K., G.M. Bean, D. Liptzin, S.B. Cappellazzi, M. Cope, K.L.H. Greub, E.L. Rieke, C.E. Norris, P.W. Tracy, …, </w:t>
      </w:r>
      <w:r w:rsidRPr="00FC2E17">
        <w:rPr>
          <w:rFonts w:ascii="Calibri" w:eastAsia="Calibri" w:hAnsi="Calibri"/>
          <w:b/>
          <w:bCs/>
          <w:sz w:val="22"/>
          <w:szCs w:val="22"/>
        </w:rPr>
        <w:t>D. Griffin-LaHue</w:t>
      </w:r>
      <w:r w:rsidRPr="00FC2E17">
        <w:rPr>
          <w:rFonts w:ascii="Calibri" w:eastAsia="Calibri" w:hAnsi="Calibri"/>
          <w:sz w:val="22"/>
          <w:szCs w:val="22"/>
        </w:rPr>
        <w:t xml:space="preserve">, …, C.W. Honeycutt. 2022. Selecting soil hydraulic properties as indicators of soil health: Measurement response to management and site characteristics. </w:t>
      </w:r>
      <w:r w:rsidRPr="00FC2E17">
        <w:rPr>
          <w:rFonts w:ascii="Calibri" w:eastAsia="Calibri" w:hAnsi="Calibri"/>
          <w:i/>
          <w:iCs/>
          <w:sz w:val="22"/>
          <w:szCs w:val="22"/>
        </w:rPr>
        <w:t>Soil Science Society of America Journal</w:t>
      </w:r>
      <w:r w:rsidRPr="00FC2E17">
        <w:rPr>
          <w:rFonts w:ascii="Calibri" w:eastAsia="Calibri" w:hAnsi="Calibri"/>
          <w:sz w:val="22"/>
          <w:szCs w:val="22"/>
        </w:rPr>
        <w:t xml:space="preserve"> 86(5), 1206-1226. </w:t>
      </w:r>
    </w:p>
    <w:p w14:paraId="5D45E079" w14:textId="77777777" w:rsidR="00FC2E17" w:rsidRPr="00FC2E17" w:rsidRDefault="00FC2E17" w:rsidP="00FC2E17">
      <w:pPr>
        <w:widowControl/>
        <w:numPr>
          <w:ilvl w:val="0"/>
          <w:numId w:val="9"/>
        </w:numPr>
        <w:autoSpaceDE/>
        <w:autoSpaceDN/>
        <w:adjustRightInd/>
        <w:ind w:left="360"/>
        <w:rPr>
          <w:rFonts w:ascii="Calibri" w:eastAsia="Calibri" w:hAnsi="Calibri" w:cs="Calibri"/>
          <w:sz w:val="22"/>
          <w:szCs w:val="22"/>
        </w:rPr>
      </w:pPr>
      <w:r w:rsidRPr="00FC2E17">
        <w:rPr>
          <w:rFonts w:ascii="Calibri" w:eastAsia="Calibri" w:hAnsi="Calibri"/>
          <w:sz w:val="22"/>
          <w:szCs w:val="22"/>
        </w:rPr>
        <w:t xml:space="preserve">Liptzin, D., C.E. Norris, S.B. Cappellazzi, G. Mac Bean, M. Cope, K.L.H Greub, E.L. Rieke, P.W. </w:t>
      </w:r>
      <w:proofErr w:type="gramStart"/>
      <w:r w:rsidRPr="00FC2E17">
        <w:rPr>
          <w:rFonts w:ascii="Calibri" w:eastAsia="Calibri" w:hAnsi="Calibri"/>
          <w:sz w:val="22"/>
          <w:szCs w:val="22"/>
        </w:rPr>
        <w:t>Tracy,…</w:t>
      </w:r>
      <w:proofErr w:type="gramEnd"/>
      <w:r w:rsidRPr="00FC2E17">
        <w:rPr>
          <w:rFonts w:ascii="Calibri" w:eastAsia="Calibri" w:hAnsi="Calibri"/>
          <w:sz w:val="22"/>
          <w:szCs w:val="22"/>
        </w:rPr>
        <w:t xml:space="preserve">, </w:t>
      </w:r>
      <w:r w:rsidRPr="00FC2E17">
        <w:rPr>
          <w:rFonts w:ascii="Calibri" w:eastAsia="Calibri" w:hAnsi="Calibri"/>
          <w:b/>
          <w:bCs/>
          <w:sz w:val="22"/>
          <w:szCs w:val="22"/>
        </w:rPr>
        <w:t>D. Griffin-LaHue,</w:t>
      </w:r>
      <w:r w:rsidRPr="00FC2E17">
        <w:rPr>
          <w:rFonts w:ascii="Calibri" w:eastAsia="Calibri" w:hAnsi="Calibri"/>
          <w:sz w:val="22"/>
          <w:szCs w:val="22"/>
        </w:rPr>
        <w:t xml:space="preserve"> …., C.W. Honeycutt. 2022. An evaluation of carbon indicators of soil health in long-term agricultural experiments. </w:t>
      </w:r>
      <w:r w:rsidRPr="00FC2E17">
        <w:rPr>
          <w:rFonts w:ascii="Calibri" w:eastAsia="Calibri" w:hAnsi="Calibri"/>
          <w:i/>
          <w:iCs/>
          <w:sz w:val="22"/>
          <w:szCs w:val="22"/>
        </w:rPr>
        <w:t>Soil Biology and Biochemistry</w:t>
      </w:r>
      <w:r w:rsidRPr="00FC2E17">
        <w:rPr>
          <w:rFonts w:ascii="Calibri" w:eastAsia="Calibri" w:hAnsi="Calibri"/>
          <w:sz w:val="22"/>
          <w:szCs w:val="22"/>
        </w:rPr>
        <w:t xml:space="preserve"> 172, 108708. </w:t>
      </w:r>
    </w:p>
    <w:p w14:paraId="5CC15CFE" w14:textId="77777777" w:rsidR="00FC2E17" w:rsidRPr="00FC2E17" w:rsidRDefault="00FC2E17" w:rsidP="00FC2E17">
      <w:pPr>
        <w:widowControl/>
        <w:numPr>
          <w:ilvl w:val="0"/>
          <w:numId w:val="9"/>
        </w:numPr>
        <w:autoSpaceDE/>
        <w:autoSpaceDN/>
        <w:adjustRightInd/>
        <w:ind w:left="360"/>
        <w:rPr>
          <w:rFonts w:ascii="Calibri" w:eastAsia="Calibri" w:hAnsi="Calibri" w:cs="Calibri"/>
          <w:sz w:val="22"/>
          <w:szCs w:val="22"/>
        </w:rPr>
      </w:pPr>
      <w:r w:rsidRPr="00FC2E17">
        <w:rPr>
          <w:rFonts w:ascii="Calibri" w:eastAsia="Calibri" w:hAnsi="Calibri" w:cs="Calibri"/>
          <w:sz w:val="22"/>
          <w:szCs w:val="22"/>
        </w:rPr>
        <w:t xml:space="preserve">Una, T.M., D. McMoran, S.S. Seefeldt, B. Maupin, E. Myhre, </w:t>
      </w:r>
      <w:r w:rsidRPr="00FC2E17">
        <w:rPr>
          <w:rFonts w:ascii="Calibri" w:eastAsia="Calibri" w:hAnsi="Calibri" w:cs="Calibri"/>
          <w:b/>
          <w:bCs/>
          <w:sz w:val="22"/>
          <w:szCs w:val="22"/>
        </w:rPr>
        <w:t>D. Griffin-LaHue.</w:t>
      </w:r>
      <w:r w:rsidRPr="00FC2E17">
        <w:rPr>
          <w:rFonts w:ascii="Calibri" w:eastAsia="Calibri" w:hAnsi="Calibri" w:cs="Calibri"/>
          <w:sz w:val="22"/>
          <w:szCs w:val="22"/>
        </w:rPr>
        <w:t xml:space="preserve"> 2022. Short-term impacts of cover crops in maritime potato (</w:t>
      </w:r>
      <w:r w:rsidRPr="00FC2E17">
        <w:rPr>
          <w:rFonts w:ascii="Calibri" w:eastAsia="Calibri" w:hAnsi="Calibri" w:cs="Calibri"/>
          <w:i/>
          <w:iCs/>
          <w:sz w:val="22"/>
          <w:szCs w:val="22"/>
        </w:rPr>
        <w:t>Solanum tuberosum</w:t>
      </w:r>
      <w:r w:rsidRPr="00FC2E17">
        <w:rPr>
          <w:rFonts w:ascii="Calibri" w:eastAsia="Calibri" w:hAnsi="Calibri" w:cs="Calibri"/>
          <w:sz w:val="22"/>
          <w:szCs w:val="22"/>
        </w:rPr>
        <w:t xml:space="preserve">) systems. </w:t>
      </w:r>
      <w:r w:rsidRPr="00FC2E17">
        <w:rPr>
          <w:rFonts w:ascii="Calibri" w:eastAsia="Calibri" w:hAnsi="Calibri" w:cs="Calibri"/>
          <w:i/>
          <w:iCs/>
          <w:sz w:val="22"/>
          <w:szCs w:val="22"/>
        </w:rPr>
        <w:t>Agrosystems, Geosciences, and Environment</w:t>
      </w:r>
      <w:r w:rsidRPr="00FC2E17">
        <w:rPr>
          <w:rFonts w:ascii="Calibri" w:eastAsia="Calibri" w:hAnsi="Calibri" w:cs="Calibri"/>
          <w:sz w:val="22"/>
          <w:szCs w:val="22"/>
        </w:rPr>
        <w:t xml:space="preserve"> </w:t>
      </w:r>
      <w:r w:rsidRPr="00FC2E17">
        <w:rPr>
          <w:rFonts w:ascii="Calibri" w:eastAsia="Calibri" w:hAnsi="Calibri"/>
          <w:sz w:val="22"/>
          <w:szCs w:val="22"/>
        </w:rPr>
        <w:t>5, 1-11.</w:t>
      </w:r>
    </w:p>
    <w:p w14:paraId="011970B7" w14:textId="77777777" w:rsidR="00FC2E17" w:rsidRPr="00FC2E17" w:rsidRDefault="00FC2E17" w:rsidP="00FC2E17">
      <w:pPr>
        <w:widowControl/>
        <w:numPr>
          <w:ilvl w:val="0"/>
          <w:numId w:val="9"/>
        </w:numPr>
        <w:autoSpaceDE/>
        <w:autoSpaceDN/>
        <w:adjustRightInd/>
        <w:ind w:left="360"/>
        <w:rPr>
          <w:rFonts w:ascii="Calibri" w:eastAsia="Calibri" w:hAnsi="Calibri" w:cs="Calibri"/>
          <w:sz w:val="22"/>
          <w:szCs w:val="22"/>
        </w:rPr>
      </w:pPr>
      <w:r w:rsidRPr="00FC2E17">
        <w:rPr>
          <w:rFonts w:ascii="Calibri" w:eastAsia="Calibri" w:hAnsi="Calibri" w:cs="Calibri"/>
          <w:sz w:val="22"/>
          <w:szCs w:val="22"/>
        </w:rPr>
        <w:t>Bagnall, D.K., C.L.S. Morgan, M. Cope, G.M. Bean, S.B. Cappellazzi, K.L.H. Greub, D. Liptzin, C.E. Norris, E.L. Rieke, P.W. Tracy, …,</w:t>
      </w:r>
      <w:r w:rsidRPr="00FC2E17">
        <w:rPr>
          <w:rFonts w:ascii="Calibri" w:eastAsia="Calibri" w:hAnsi="Calibri" w:cs="Calibri"/>
          <w:b/>
          <w:bCs/>
          <w:sz w:val="22"/>
          <w:szCs w:val="22"/>
        </w:rPr>
        <w:t xml:space="preserve"> D. Griffin-LaHue</w:t>
      </w:r>
      <w:r w:rsidRPr="00FC2E17">
        <w:rPr>
          <w:rFonts w:ascii="Calibri" w:eastAsia="Calibri" w:hAnsi="Calibri" w:cs="Calibri"/>
          <w:sz w:val="22"/>
          <w:szCs w:val="22"/>
        </w:rPr>
        <w:t xml:space="preserve">, …C.W. Honeycutt. 2022. Carbon‐sensitive </w:t>
      </w:r>
      <w:proofErr w:type="spellStart"/>
      <w:r w:rsidRPr="00FC2E17">
        <w:rPr>
          <w:rFonts w:ascii="Calibri" w:eastAsia="Calibri" w:hAnsi="Calibri" w:cs="Calibri"/>
          <w:sz w:val="22"/>
          <w:szCs w:val="22"/>
        </w:rPr>
        <w:t>pedotransfer</w:t>
      </w:r>
      <w:proofErr w:type="spellEnd"/>
      <w:r w:rsidRPr="00FC2E17">
        <w:rPr>
          <w:rFonts w:ascii="Calibri" w:eastAsia="Calibri" w:hAnsi="Calibri" w:cs="Calibri"/>
          <w:sz w:val="22"/>
          <w:szCs w:val="22"/>
        </w:rPr>
        <w:t xml:space="preserve"> functions for plant available water. </w:t>
      </w:r>
      <w:r w:rsidRPr="00FC2E17">
        <w:rPr>
          <w:rFonts w:ascii="Calibri" w:eastAsia="Calibri" w:hAnsi="Calibri" w:cs="Calibri"/>
          <w:i/>
          <w:iCs/>
          <w:sz w:val="22"/>
          <w:szCs w:val="22"/>
        </w:rPr>
        <w:t>Soil Science Society of America Journal</w:t>
      </w:r>
      <w:r w:rsidRPr="00FC2E17">
        <w:rPr>
          <w:rFonts w:ascii="Calibri" w:eastAsia="Calibri" w:hAnsi="Calibri" w:cs="Calibri"/>
          <w:sz w:val="22"/>
          <w:szCs w:val="22"/>
        </w:rPr>
        <w:t xml:space="preserve">. 1–18. </w:t>
      </w:r>
    </w:p>
    <w:p w14:paraId="4805DA4C" w14:textId="77777777" w:rsidR="00FC2E17" w:rsidRPr="00FC2E17" w:rsidRDefault="00FC2E17" w:rsidP="00FC2E17">
      <w:pPr>
        <w:widowControl/>
        <w:numPr>
          <w:ilvl w:val="0"/>
          <w:numId w:val="9"/>
        </w:numPr>
        <w:autoSpaceDE/>
        <w:autoSpaceDN/>
        <w:adjustRightInd/>
        <w:ind w:left="360"/>
        <w:textAlignment w:val="baseline"/>
        <w:rPr>
          <w:rFonts w:ascii="Calibri" w:hAnsi="Calibri" w:cs="Calibri"/>
          <w:color w:val="201F1E"/>
          <w:sz w:val="22"/>
          <w:szCs w:val="22"/>
        </w:rPr>
      </w:pPr>
      <w:r w:rsidRPr="00FC2E17">
        <w:rPr>
          <w:rFonts w:ascii="Calibri" w:hAnsi="Calibri" w:cs="Calibri"/>
          <w:sz w:val="22"/>
          <w:szCs w:val="22"/>
        </w:rPr>
        <w:t xml:space="preserve">Rieke, E.L., S.B. Cappellazzi, M. Cope, D. Liptzin, G.M. Bean, K.L.H. Greub, C.E. Norris, P.W. Tracy, …, </w:t>
      </w:r>
      <w:r w:rsidRPr="00FC2E17">
        <w:rPr>
          <w:rFonts w:ascii="Calibri" w:hAnsi="Calibri" w:cs="Calibri"/>
          <w:b/>
          <w:bCs/>
          <w:sz w:val="22"/>
          <w:szCs w:val="22"/>
        </w:rPr>
        <w:t xml:space="preserve">D. Griffin-LaHue, </w:t>
      </w:r>
      <w:r w:rsidRPr="00FC2E17">
        <w:rPr>
          <w:rFonts w:ascii="Calibri" w:hAnsi="Calibri" w:cs="Calibri"/>
          <w:sz w:val="22"/>
          <w:szCs w:val="22"/>
        </w:rPr>
        <w:t xml:space="preserve">…C.L.S. Morgan, C.W. Honeycutt. Linking soil microbial community structure to potential carbon mineralization: A continental scale assessment of reduced tillage. </w:t>
      </w:r>
      <w:r w:rsidRPr="00FC2E17">
        <w:rPr>
          <w:rFonts w:ascii="Calibri" w:hAnsi="Calibri" w:cs="Calibri"/>
          <w:i/>
          <w:iCs/>
          <w:sz w:val="22"/>
          <w:szCs w:val="22"/>
        </w:rPr>
        <w:t>Soil Biology and Biochemistry.</w:t>
      </w:r>
      <w:r w:rsidRPr="00FC2E17">
        <w:rPr>
          <w:rFonts w:ascii="Calibri" w:hAnsi="Calibri" w:cs="Calibri"/>
          <w:sz w:val="22"/>
          <w:szCs w:val="22"/>
        </w:rPr>
        <w:t xml:space="preserve"> 168, 108618. </w:t>
      </w:r>
    </w:p>
    <w:p w14:paraId="239469D5" w14:textId="77777777" w:rsidR="00FC2E17" w:rsidRPr="00FC2E17" w:rsidRDefault="00FC2E17" w:rsidP="00FC2E17">
      <w:pPr>
        <w:widowControl/>
        <w:numPr>
          <w:ilvl w:val="0"/>
          <w:numId w:val="9"/>
        </w:numPr>
        <w:autoSpaceDE/>
        <w:autoSpaceDN/>
        <w:adjustRightInd/>
        <w:ind w:left="360"/>
        <w:textAlignment w:val="baseline"/>
        <w:rPr>
          <w:rFonts w:ascii="Calibri" w:hAnsi="Calibri" w:cs="Calibri"/>
          <w:color w:val="201F1E"/>
          <w:sz w:val="22"/>
          <w:szCs w:val="22"/>
        </w:rPr>
      </w:pPr>
      <w:r w:rsidRPr="00FC2E17">
        <w:rPr>
          <w:rFonts w:ascii="Calibri" w:hAnsi="Calibri" w:cs="Calibri"/>
          <w:b/>
          <w:bCs/>
          <w:color w:val="000000"/>
          <w:sz w:val="22"/>
          <w:szCs w:val="22"/>
          <w:bdr w:val="none" w:sz="0" w:space="0" w:color="auto" w:frame="1"/>
        </w:rPr>
        <w:t>Griffin-LaHue, D.</w:t>
      </w:r>
      <w:r w:rsidRPr="00FC2E17">
        <w:rPr>
          <w:rFonts w:ascii="Calibri" w:hAnsi="Calibri" w:cs="Calibri"/>
          <w:color w:val="000000"/>
          <w:sz w:val="22"/>
          <w:szCs w:val="22"/>
          <w:bdr w:val="none" w:sz="0" w:space="0" w:color="auto" w:frame="1"/>
        </w:rPr>
        <w:t xml:space="preserve">, Ghimire, S., Yu, Y., </w:t>
      </w:r>
      <w:proofErr w:type="spellStart"/>
      <w:r w:rsidRPr="00FC2E17">
        <w:rPr>
          <w:rFonts w:ascii="Calibri" w:hAnsi="Calibri" w:cs="Calibri"/>
          <w:color w:val="000000"/>
          <w:sz w:val="22"/>
          <w:szCs w:val="22"/>
          <w:bdr w:val="none" w:sz="0" w:space="0" w:color="auto" w:frame="1"/>
        </w:rPr>
        <w:t>Scheenstra</w:t>
      </w:r>
      <w:proofErr w:type="spellEnd"/>
      <w:r w:rsidRPr="00FC2E17">
        <w:rPr>
          <w:rFonts w:ascii="Calibri" w:hAnsi="Calibri" w:cs="Calibri"/>
          <w:color w:val="000000"/>
          <w:sz w:val="22"/>
          <w:szCs w:val="22"/>
          <w:bdr w:val="none" w:sz="0" w:space="0" w:color="auto" w:frame="1"/>
        </w:rPr>
        <w:t xml:space="preserve">, E.J., Miles, C.A., Flury, M., 2022. In-field degradation of soil-biodegradable plastic mulch films in a Mediterranean climate. </w:t>
      </w:r>
      <w:r w:rsidRPr="00FC2E17">
        <w:rPr>
          <w:rFonts w:ascii="Calibri" w:hAnsi="Calibri" w:cs="Calibri"/>
          <w:i/>
          <w:iCs/>
          <w:color w:val="000000"/>
          <w:sz w:val="22"/>
          <w:szCs w:val="22"/>
          <w:bdr w:val="none" w:sz="0" w:space="0" w:color="auto" w:frame="1"/>
        </w:rPr>
        <w:t>Science of the Total Environment</w:t>
      </w:r>
      <w:r w:rsidRPr="00FC2E17">
        <w:rPr>
          <w:rFonts w:ascii="Calibri" w:hAnsi="Calibri" w:cs="Calibri"/>
          <w:color w:val="000000"/>
          <w:sz w:val="22"/>
          <w:szCs w:val="22"/>
          <w:bdr w:val="none" w:sz="0" w:space="0" w:color="auto" w:frame="1"/>
        </w:rPr>
        <w:t>. 806, 150238. </w:t>
      </w:r>
    </w:p>
    <w:p w14:paraId="0FACD59E" w14:textId="77777777" w:rsidR="00FC2E17" w:rsidRPr="00FC2E17" w:rsidRDefault="00FC2E17" w:rsidP="00FC2E17">
      <w:pPr>
        <w:widowControl/>
        <w:numPr>
          <w:ilvl w:val="0"/>
          <w:numId w:val="9"/>
        </w:numPr>
        <w:autoSpaceDE/>
        <w:autoSpaceDN/>
        <w:adjustRightInd/>
        <w:ind w:left="360"/>
        <w:textAlignment w:val="baseline"/>
        <w:rPr>
          <w:rFonts w:ascii="Calibri" w:hAnsi="Calibri" w:cs="Calibri"/>
          <w:color w:val="201F1E"/>
          <w:sz w:val="22"/>
          <w:szCs w:val="22"/>
        </w:rPr>
      </w:pPr>
      <w:r w:rsidRPr="00FC2E17">
        <w:rPr>
          <w:rFonts w:ascii="Calibri" w:hAnsi="Calibri" w:cs="Calibri"/>
          <w:color w:val="000000"/>
          <w:sz w:val="22"/>
          <w:szCs w:val="22"/>
          <w:shd w:val="clear" w:color="auto" w:fill="FFFFFF"/>
        </w:rPr>
        <w:t>Sullivan, D.M., A. Tomasek,</w:t>
      </w:r>
      <w:r w:rsidRPr="00FC2E17">
        <w:rPr>
          <w:rFonts w:ascii="Calibri" w:hAnsi="Calibri" w:cs="Calibri"/>
          <w:b/>
          <w:bCs/>
          <w:color w:val="000000"/>
          <w:sz w:val="22"/>
          <w:szCs w:val="22"/>
          <w:shd w:val="clear" w:color="auto" w:fill="FFFFFF"/>
        </w:rPr>
        <w:t xml:space="preserve"> D. Griffin-LaHue, </w:t>
      </w:r>
      <w:r w:rsidRPr="00FC2E17">
        <w:rPr>
          <w:rFonts w:ascii="Calibri" w:hAnsi="Calibri" w:cs="Calibri"/>
          <w:color w:val="000000"/>
          <w:sz w:val="22"/>
          <w:szCs w:val="22"/>
          <w:shd w:val="clear" w:color="auto" w:fill="FFFFFF"/>
        </w:rPr>
        <w:t xml:space="preserve">E. Verhoeven, A.D. Moore, L.J. Brewer, A.I. Bary, C.G. Cogger, D. Biswanath. 2022. PNW 508: Fertilizing with biosolids. </w:t>
      </w:r>
      <w:r w:rsidRPr="00FC2E17">
        <w:rPr>
          <w:rFonts w:ascii="Calibri" w:hAnsi="Calibri" w:cs="Calibri"/>
          <w:i/>
          <w:iCs/>
          <w:color w:val="000000"/>
          <w:sz w:val="22"/>
          <w:szCs w:val="22"/>
          <w:shd w:val="clear" w:color="auto" w:fill="FFFFFF"/>
        </w:rPr>
        <w:t>Pacific Northwest Extension.</w:t>
      </w:r>
      <w:r w:rsidRPr="00FC2E17">
        <w:rPr>
          <w:rFonts w:ascii="Calibri" w:hAnsi="Calibri" w:cs="Calibri"/>
          <w:color w:val="000000"/>
          <w:sz w:val="22"/>
          <w:szCs w:val="22"/>
          <w:shd w:val="clear" w:color="auto" w:fill="FFFFFF"/>
        </w:rPr>
        <w:t xml:space="preserve"> </w:t>
      </w:r>
    </w:p>
    <w:p w14:paraId="748BBB94" w14:textId="77777777" w:rsidR="00FC2E17" w:rsidRPr="00FC2E17" w:rsidRDefault="00FC2E17" w:rsidP="00FC2E17">
      <w:pPr>
        <w:widowControl/>
        <w:numPr>
          <w:ilvl w:val="0"/>
          <w:numId w:val="9"/>
        </w:numPr>
        <w:autoSpaceDE/>
        <w:autoSpaceDN/>
        <w:adjustRightInd/>
        <w:ind w:left="360"/>
        <w:rPr>
          <w:rFonts w:ascii="Calibri" w:eastAsia="Calibri" w:hAnsi="Calibri" w:cs="Calibri"/>
          <w:sz w:val="22"/>
          <w:szCs w:val="22"/>
        </w:rPr>
      </w:pPr>
      <w:r w:rsidRPr="00FC2E17">
        <w:rPr>
          <w:rFonts w:ascii="Calibri" w:eastAsia="Calibri" w:hAnsi="Calibri" w:cs="Calibri"/>
          <w:color w:val="000000"/>
          <w:sz w:val="22"/>
          <w:szCs w:val="22"/>
          <w:shd w:val="clear" w:color="auto" w:fill="FFFFFF"/>
        </w:rPr>
        <w:t>Yu, Y., </w:t>
      </w:r>
      <w:r w:rsidRPr="00FC2E17">
        <w:rPr>
          <w:rFonts w:ascii="Calibri" w:eastAsia="Calibri" w:hAnsi="Calibri" w:cs="Calibri"/>
          <w:b/>
          <w:bCs/>
          <w:color w:val="000000"/>
          <w:sz w:val="22"/>
          <w:szCs w:val="22"/>
          <w:shd w:val="clear" w:color="auto" w:fill="FFFFFF"/>
        </w:rPr>
        <w:t>Griffin-LaHue, D.</w:t>
      </w:r>
      <w:r w:rsidRPr="00FC2E17">
        <w:rPr>
          <w:rFonts w:ascii="Calibri" w:eastAsia="Calibri" w:hAnsi="Calibri" w:cs="Calibri"/>
          <w:color w:val="000000"/>
          <w:sz w:val="22"/>
          <w:szCs w:val="22"/>
          <w:shd w:val="clear" w:color="auto" w:fill="FFFFFF"/>
        </w:rPr>
        <w:t xml:space="preserve">, Miles, C.A., Hayes, D.G., Flury, M., 2021. Are micro- and nanoplastics from soil-biodegradable plastic mulches an environmental concern? </w:t>
      </w:r>
      <w:r w:rsidRPr="00FC2E17">
        <w:rPr>
          <w:rFonts w:ascii="Calibri" w:eastAsia="Calibri" w:hAnsi="Calibri" w:cs="Calibri"/>
          <w:i/>
          <w:iCs/>
          <w:color w:val="000000"/>
          <w:sz w:val="22"/>
          <w:szCs w:val="22"/>
          <w:shd w:val="clear" w:color="auto" w:fill="FFFFFF"/>
        </w:rPr>
        <w:t>Journal of Hazardous Materials Advances,</w:t>
      </w:r>
      <w:r w:rsidRPr="00FC2E17">
        <w:rPr>
          <w:rFonts w:ascii="Calibri" w:eastAsia="Calibri" w:hAnsi="Calibri" w:cs="Calibri"/>
          <w:color w:val="000000"/>
          <w:sz w:val="22"/>
          <w:szCs w:val="22"/>
          <w:shd w:val="clear" w:color="auto" w:fill="FFFFFF"/>
        </w:rPr>
        <w:t xml:space="preserve"> 4, 100024. </w:t>
      </w:r>
    </w:p>
    <w:p w14:paraId="2FA80AE9" w14:textId="77777777" w:rsidR="00FC2E17" w:rsidRPr="00FC2E17" w:rsidRDefault="00FC2E17" w:rsidP="00FC2E17">
      <w:pPr>
        <w:widowControl/>
        <w:numPr>
          <w:ilvl w:val="0"/>
          <w:numId w:val="9"/>
        </w:numPr>
        <w:autoSpaceDE/>
        <w:autoSpaceDN/>
        <w:adjustRightInd/>
        <w:ind w:left="360"/>
        <w:rPr>
          <w:rFonts w:ascii="Calibri" w:eastAsia="Calibri" w:hAnsi="Calibri" w:cs="Calibri"/>
          <w:sz w:val="22"/>
          <w:szCs w:val="22"/>
        </w:rPr>
      </w:pPr>
      <w:r w:rsidRPr="00FC2E17">
        <w:rPr>
          <w:rFonts w:ascii="Calibri" w:eastAsia="Calibri" w:hAnsi="Calibri" w:cs="Calibri"/>
          <w:sz w:val="22"/>
          <w:szCs w:val="22"/>
        </w:rPr>
        <w:t xml:space="preserve">Zhang, H., C. Miles, B. Gerdeman, </w:t>
      </w:r>
      <w:r w:rsidRPr="00FC2E17">
        <w:rPr>
          <w:rFonts w:ascii="Calibri" w:eastAsia="Calibri" w:hAnsi="Calibri" w:cs="Calibri"/>
          <w:b/>
          <w:bCs/>
          <w:sz w:val="22"/>
          <w:szCs w:val="22"/>
        </w:rPr>
        <w:t>D.G. LaHue</w:t>
      </w:r>
      <w:r w:rsidRPr="00FC2E17">
        <w:rPr>
          <w:rFonts w:ascii="Calibri" w:eastAsia="Calibri" w:hAnsi="Calibri" w:cs="Calibri"/>
          <w:sz w:val="22"/>
          <w:szCs w:val="22"/>
        </w:rPr>
        <w:t xml:space="preserve">, and L.W. DeVetter. 2021. Plastic mulch use in perennial fruit cropping systems - A review. </w:t>
      </w:r>
      <w:r w:rsidRPr="00FC2E17">
        <w:rPr>
          <w:rFonts w:ascii="Calibri" w:eastAsia="Calibri" w:hAnsi="Calibri" w:cs="Calibri"/>
          <w:i/>
          <w:iCs/>
          <w:sz w:val="22"/>
          <w:szCs w:val="22"/>
        </w:rPr>
        <w:t>Scientia Horticulturae</w:t>
      </w:r>
      <w:r w:rsidRPr="00FC2E17">
        <w:rPr>
          <w:rFonts w:ascii="Calibri" w:eastAsia="Calibri" w:hAnsi="Calibri" w:cs="Calibri"/>
          <w:sz w:val="22"/>
          <w:szCs w:val="22"/>
        </w:rPr>
        <w:t>. 281:109975.</w:t>
      </w:r>
    </w:p>
    <w:p w14:paraId="5CB76715" w14:textId="77777777" w:rsidR="00FC2E17" w:rsidRPr="00FC2E17" w:rsidRDefault="00FC2E17" w:rsidP="00FC2E17">
      <w:pPr>
        <w:widowControl/>
        <w:numPr>
          <w:ilvl w:val="0"/>
          <w:numId w:val="9"/>
        </w:numPr>
        <w:autoSpaceDE/>
        <w:autoSpaceDN/>
        <w:adjustRightInd/>
        <w:ind w:left="360"/>
        <w:rPr>
          <w:rFonts w:ascii="Calibri" w:eastAsia="Calibri" w:hAnsi="Calibri" w:cs="Calibri"/>
          <w:sz w:val="22"/>
          <w:szCs w:val="22"/>
        </w:rPr>
      </w:pPr>
      <w:r w:rsidRPr="00FC2E17">
        <w:rPr>
          <w:rFonts w:ascii="Calibri" w:eastAsia="Calibri" w:hAnsi="Calibri" w:cs="Calibri"/>
          <w:sz w:val="22"/>
          <w:szCs w:val="22"/>
        </w:rPr>
        <w:t xml:space="preserve">Sullivan, D.M., </w:t>
      </w:r>
      <w:r w:rsidRPr="00FC2E17">
        <w:rPr>
          <w:rFonts w:ascii="Calibri" w:eastAsia="Calibri" w:hAnsi="Calibri" w:cs="Calibri"/>
          <w:b/>
          <w:bCs/>
          <w:sz w:val="22"/>
          <w:szCs w:val="22"/>
        </w:rPr>
        <w:t>D. Griffin-LaHue</w:t>
      </w:r>
      <w:r w:rsidRPr="00FC2E17">
        <w:rPr>
          <w:rFonts w:ascii="Calibri" w:eastAsia="Calibri" w:hAnsi="Calibri" w:cs="Calibri"/>
          <w:sz w:val="22"/>
          <w:szCs w:val="22"/>
        </w:rPr>
        <w:t xml:space="preserve">, B. Dari, A.I. Bary, C.G. Cogger. 2021. PNW 511: Worksheet for calculation biosolids application rates in agriculture. </w:t>
      </w:r>
      <w:r w:rsidRPr="00FC2E17">
        <w:rPr>
          <w:rFonts w:ascii="Calibri" w:eastAsia="Calibri" w:hAnsi="Calibri" w:cs="Calibri"/>
          <w:i/>
          <w:iCs/>
          <w:sz w:val="22"/>
          <w:szCs w:val="22"/>
        </w:rPr>
        <w:t>Pacific Northwest Extension</w:t>
      </w:r>
      <w:r w:rsidRPr="00FC2E17">
        <w:rPr>
          <w:rFonts w:ascii="Calibri" w:eastAsia="Calibri" w:hAnsi="Calibri" w:cs="Calibri"/>
          <w:sz w:val="22"/>
          <w:szCs w:val="22"/>
        </w:rPr>
        <w:t>.</w:t>
      </w:r>
    </w:p>
    <w:p w14:paraId="02FA73B0" w14:textId="77777777" w:rsidR="00FC2E17" w:rsidRPr="00FC2E17" w:rsidRDefault="00FC2E17" w:rsidP="00FC2E17">
      <w:pPr>
        <w:widowControl/>
        <w:numPr>
          <w:ilvl w:val="0"/>
          <w:numId w:val="9"/>
        </w:numPr>
        <w:autoSpaceDE/>
        <w:autoSpaceDN/>
        <w:adjustRightInd/>
        <w:ind w:left="360"/>
        <w:rPr>
          <w:rFonts w:ascii="Calibri" w:eastAsia="Calibri" w:hAnsi="Calibri" w:cs="Calibri"/>
          <w:sz w:val="22"/>
          <w:szCs w:val="22"/>
        </w:rPr>
      </w:pPr>
      <w:r w:rsidRPr="00FC2E17">
        <w:rPr>
          <w:rFonts w:ascii="Calibri" w:eastAsia="Calibri" w:hAnsi="Calibri" w:cs="Calibri"/>
          <w:sz w:val="22"/>
          <w:szCs w:val="22"/>
        </w:rPr>
        <w:t xml:space="preserve">Li, M., Schmidt., J.E., </w:t>
      </w:r>
      <w:r w:rsidRPr="00FC2E17">
        <w:rPr>
          <w:rFonts w:ascii="Calibri" w:eastAsia="Calibri" w:hAnsi="Calibri" w:cs="Calibri"/>
          <w:b/>
          <w:bCs/>
          <w:sz w:val="22"/>
          <w:szCs w:val="22"/>
        </w:rPr>
        <w:t>LaHue, D.G</w:t>
      </w:r>
      <w:r w:rsidRPr="00FC2E17">
        <w:rPr>
          <w:rFonts w:ascii="Calibri" w:eastAsia="Calibri" w:hAnsi="Calibri" w:cs="Calibri"/>
          <w:sz w:val="22"/>
          <w:szCs w:val="22"/>
        </w:rPr>
        <w:t xml:space="preserve">., </w:t>
      </w:r>
      <w:proofErr w:type="spellStart"/>
      <w:r w:rsidRPr="00FC2E17">
        <w:rPr>
          <w:rFonts w:ascii="Calibri" w:eastAsia="Calibri" w:hAnsi="Calibri" w:cs="Calibri"/>
          <w:sz w:val="22"/>
          <w:szCs w:val="22"/>
        </w:rPr>
        <w:t>Lazicki</w:t>
      </w:r>
      <w:proofErr w:type="spellEnd"/>
      <w:r w:rsidRPr="00FC2E17">
        <w:rPr>
          <w:rFonts w:ascii="Calibri" w:eastAsia="Calibri" w:hAnsi="Calibri" w:cs="Calibri"/>
          <w:sz w:val="22"/>
          <w:szCs w:val="22"/>
        </w:rPr>
        <w:t xml:space="preserve">, P.A., Kent, A., </w:t>
      </w:r>
      <w:proofErr w:type="spellStart"/>
      <w:r w:rsidRPr="00FC2E17">
        <w:rPr>
          <w:rFonts w:ascii="Calibri" w:eastAsia="Calibri" w:hAnsi="Calibri" w:cs="Calibri"/>
          <w:sz w:val="22"/>
          <w:szCs w:val="22"/>
        </w:rPr>
        <w:t>Machmuller</w:t>
      </w:r>
      <w:proofErr w:type="spellEnd"/>
      <w:r w:rsidRPr="00FC2E17">
        <w:rPr>
          <w:rFonts w:ascii="Calibri" w:eastAsia="Calibri" w:hAnsi="Calibri" w:cs="Calibri"/>
          <w:sz w:val="22"/>
          <w:szCs w:val="22"/>
        </w:rPr>
        <w:t xml:space="preserve">, M.B., Scow, K.M., Gaudin, A.C. 2020. Impact of irrigation strategies on tomato root distribution and rhizosphere processes in an organic system. </w:t>
      </w:r>
      <w:r w:rsidRPr="00FC2E17">
        <w:rPr>
          <w:rFonts w:ascii="Calibri" w:eastAsia="Calibri" w:hAnsi="Calibri" w:cs="Calibri"/>
          <w:i/>
          <w:iCs/>
          <w:sz w:val="22"/>
          <w:szCs w:val="22"/>
        </w:rPr>
        <w:t>Frontiers in Plant Science</w:t>
      </w:r>
      <w:r w:rsidRPr="00FC2E17">
        <w:rPr>
          <w:rFonts w:ascii="Calibri" w:eastAsia="Calibri" w:hAnsi="Calibri" w:cs="Calibri"/>
          <w:sz w:val="22"/>
          <w:szCs w:val="22"/>
        </w:rPr>
        <w:t>. 11:360.</w:t>
      </w:r>
    </w:p>
    <w:p w14:paraId="5D34DF5B" w14:textId="77777777" w:rsidR="00FC2E17" w:rsidRPr="00FC2E17" w:rsidRDefault="00FC2E17" w:rsidP="00FC2E17">
      <w:pPr>
        <w:widowControl/>
        <w:numPr>
          <w:ilvl w:val="0"/>
          <w:numId w:val="9"/>
        </w:numPr>
        <w:autoSpaceDE/>
        <w:autoSpaceDN/>
        <w:adjustRightInd/>
        <w:ind w:left="360"/>
        <w:rPr>
          <w:rFonts w:ascii="Calibri" w:eastAsia="Calibri" w:hAnsi="Calibri" w:cs="Calibri"/>
          <w:sz w:val="22"/>
          <w:szCs w:val="22"/>
        </w:rPr>
      </w:pPr>
      <w:r w:rsidRPr="00FC2E17">
        <w:rPr>
          <w:rFonts w:ascii="Calibri" w:eastAsia="Calibri" w:hAnsi="Calibri" w:cs="Calibri"/>
          <w:sz w:val="22"/>
          <w:szCs w:val="22"/>
        </w:rPr>
        <w:t xml:space="preserve">Shackelford, G.E., Kelsey, T.R., Sutherland, W.J., Kennedy, C.M., Wood, S.A., Gennet, S., Karp, D.S., </w:t>
      </w:r>
      <w:proofErr w:type="spellStart"/>
      <w:r w:rsidRPr="00FC2E17">
        <w:rPr>
          <w:rFonts w:ascii="Calibri" w:eastAsia="Calibri" w:hAnsi="Calibri" w:cs="Calibri"/>
          <w:sz w:val="22"/>
          <w:szCs w:val="22"/>
        </w:rPr>
        <w:t>Kremen</w:t>
      </w:r>
      <w:proofErr w:type="spellEnd"/>
      <w:r w:rsidRPr="00FC2E17">
        <w:rPr>
          <w:rFonts w:ascii="Calibri" w:eastAsia="Calibri" w:hAnsi="Calibri" w:cs="Calibri"/>
          <w:sz w:val="22"/>
          <w:szCs w:val="22"/>
        </w:rPr>
        <w:t xml:space="preserve">, C., </w:t>
      </w:r>
      <w:proofErr w:type="spellStart"/>
      <w:r w:rsidRPr="00FC2E17">
        <w:rPr>
          <w:rFonts w:ascii="Calibri" w:eastAsia="Calibri" w:hAnsi="Calibri" w:cs="Calibri"/>
          <w:sz w:val="22"/>
          <w:szCs w:val="22"/>
        </w:rPr>
        <w:t>Seavy</w:t>
      </w:r>
      <w:proofErr w:type="spellEnd"/>
      <w:r w:rsidRPr="00FC2E17">
        <w:rPr>
          <w:rFonts w:ascii="Calibri" w:eastAsia="Calibri" w:hAnsi="Calibri" w:cs="Calibri"/>
          <w:sz w:val="22"/>
          <w:szCs w:val="22"/>
        </w:rPr>
        <w:t xml:space="preserve">, N.E., </w:t>
      </w:r>
      <w:proofErr w:type="spellStart"/>
      <w:r w:rsidRPr="00FC2E17">
        <w:rPr>
          <w:rFonts w:ascii="Calibri" w:eastAsia="Calibri" w:hAnsi="Calibri" w:cs="Calibri"/>
          <w:sz w:val="22"/>
          <w:szCs w:val="22"/>
        </w:rPr>
        <w:t>Jedlicka</w:t>
      </w:r>
      <w:proofErr w:type="spellEnd"/>
      <w:r w:rsidRPr="00FC2E17">
        <w:rPr>
          <w:rFonts w:ascii="Calibri" w:eastAsia="Calibri" w:hAnsi="Calibri" w:cs="Calibri"/>
          <w:sz w:val="22"/>
          <w:szCs w:val="22"/>
        </w:rPr>
        <w:t xml:space="preserve">, J.A., </w:t>
      </w:r>
      <w:proofErr w:type="spellStart"/>
      <w:r w:rsidRPr="00FC2E17">
        <w:rPr>
          <w:rFonts w:ascii="Calibri" w:eastAsia="Calibri" w:hAnsi="Calibri" w:cs="Calibri"/>
          <w:sz w:val="22"/>
          <w:szCs w:val="22"/>
        </w:rPr>
        <w:t>Graveur</w:t>
      </w:r>
      <w:proofErr w:type="spellEnd"/>
      <w:r w:rsidRPr="00FC2E17">
        <w:rPr>
          <w:rFonts w:ascii="Calibri" w:eastAsia="Calibri" w:hAnsi="Calibri" w:cs="Calibri"/>
          <w:sz w:val="22"/>
          <w:szCs w:val="22"/>
        </w:rPr>
        <w:t xml:space="preserve">, K., </w:t>
      </w:r>
      <w:proofErr w:type="spellStart"/>
      <w:r w:rsidRPr="00FC2E17">
        <w:rPr>
          <w:rFonts w:ascii="Calibri" w:eastAsia="Calibri" w:hAnsi="Calibri" w:cs="Calibri"/>
          <w:sz w:val="22"/>
          <w:szCs w:val="22"/>
        </w:rPr>
        <w:t>Kross</w:t>
      </w:r>
      <w:proofErr w:type="spellEnd"/>
      <w:r w:rsidRPr="00FC2E17">
        <w:rPr>
          <w:rFonts w:ascii="Calibri" w:eastAsia="Calibri" w:hAnsi="Calibri" w:cs="Calibri"/>
          <w:sz w:val="22"/>
          <w:szCs w:val="22"/>
        </w:rPr>
        <w:t>, S.M., Bossio, D.A., Muñoz-</w:t>
      </w:r>
      <w:proofErr w:type="spellStart"/>
      <w:r w:rsidRPr="00FC2E17">
        <w:rPr>
          <w:rFonts w:ascii="Calibri" w:eastAsia="Calibri" w:hAnsi="Calibri" w:cs="Calibri"/>
          <w:sz w:val="22"/>
          <w:szCs w:val="22"/>
        </w:rPr>
        <w:t>Sáez</w:t>
      </w:r>
      <w:proofErr w:type="spellEnd"/>
      <w:r w:rsidRPr="00FC2E17">
        <w:rPr>
          <w:rFonts w:ascii="Calibri" w:eastAsia="Calibri" w:hAnsi="Calibri" w:cs="Calibri"/>
          <w:sz w:val="22"/>
          <w:szCs w:val="22"/>
        </w:rPr>
        <w:t xml:space="preserve">, A., </w:t>
      </w:r>
      <w:r w:rsidRPr="00FC2E17">
        <w:rPr>
          <w:rFonts w:ascii="Calibri" w:eastAsia="Calibri" w:hAnsi="Calibri" w:cs="Calibri"/>
          <w:b/>
          <w:bCs/>
          <w:sz w:val="22"/>
          <w:szCs w:val="22"/>
        </w:rPr>
        <w:t>LaHue, D.G</w:t>
      </w:r>
      <w:r w:rsidRPr="00FC2E17">
        <w:rPr>
          <w:rFonts w:ascii="Calibri" w:eastAsia="Calibri" w:hAnsi="Calibri" w:cs="Calibri"/>
          <w:sz w:val="22"/>
          <w:szCs w:val="22"/>
        </w:rPr>
        <w:t xml:space="preserve">., </w:t>
      </w:r>
      <w:proofErr w:type="spellStart"/>
      <w:r w:rsidRPr="00FC2E17">
        <w:rPr>
          <w:rFonts w:ascii="Calibri" w:eastAsia="Calibri" w:hAnsi="Calibri" w:cs="Calibri"/>
          <w:sz w:val="22"/>
          <w:szCs w:val="22"/>
        </w:rPr>
        <w:t>Garbach</w:t>
      </w:r>
      <w:proofErr w:type="spellEnd"/>
      <w:r w:rsidRPr="00FC2E17">
        <w:rPr>
          <w:rFonts w:ascii="Calibri" w:eastAsia="Calibri" w:hAnsi="Calibri" w:cs="Calibri"/>
          <w:sz w:val="22"/>
          <w:szCs w:val="22"/>
        </w:rPr>
        <w:t xml:space="preserve">, K., Ford, L.D., Felice, M., Reynolds, M.D., Rao, D.R., Boomer, K., </w:t>
      </w:r>
      <w:proofErr w:type="spellStart"/>
      <w:r w:rsidRPr="00FC2E17">
        <w:rPr>
          <w:rFonts w:ascii="Calibri" w:eastAsia="Calibri" w:hAnsi="Calibri" w:cs="Calibri"/>
          <w:sz w:val="22"/>
          <w:szCs w:val="22"/>
        </w:rPr>
        <w:t>LeBruhn</w:t>
      </w:r>
      <w:proofErr w:type="spellEnd"/>
      <w:r w:rsidRPr="00FC2E17">
        <w:rPr>
          <w:rFonts w:ascii="Calibri" w:eastAsia="Calibri" w:hAnsi="Calibri" w:cs="Calibri"/>
          <w:sz w:val="22"/>
          <w:szCs w:val="22"/>
        </w:rPr>
        <w:t xml:space="preserve">, G., Dicks, L.V. 2019. Evidence synthesis as the basis for decision analysis: A method of selecting the best agricultural practices for multiple ecosystem services. </w:t>
      </w:r>
      <w:r w:rsidRPr="00FC2E17">
        <w:rPr>
          <w:rFonts w:ascii="Calibri" w:eastAsia="Calibri" w:hAnsi="Calibri" w:cs="Calibri"/>
          <w:i/>
          <w:iCs/>
          <w:sz w:val="22"/>
          <w:szCs w:val="22"/>
        </w:rPr>
        <w:t>Frontiers in Sustainable Food Systems</w:t>
      </w:r>
      <w:r w:rsidRPr="00FC2E17">
        <w:rPr>
          <w:rFonts w:ascii="Calibri" w:eastAsia="Calibri" w:hAnsi="Calibri" w:cs="Calibri"/>
          <w:sz w:val="22"/>
          <w:szCs w:val="22"/>
        </w:rPr>
        <w:t>. 3:83.</w:t>
      </w:r>
    </w:p>
    <w:p w14:paraId="50699DA5" w14:textId="77777777" w:rsidR="00FC2E17" w:rsidRPr="00FC2E17" w:rsidRDefault="00FC2E17" w:rsidP="00FC2E17">
      <w:pPr>
        <w:widowControl/>
        <w:numPr>
          <w:ilvl w:val="0"/>
          <w:numId w:val="9"/>
        </w:numPr>
        <w:autoSpaceDE/>
        <w:autoSpaceDN/>
        <w:adjustRightInd/>
        <w:ind w:left="360"/>
        <w:rPr>
          <w:rFonts w:ascii="Calibri" w:eastAsia="Calibri" w:hAnsi="Calibri" w:cs="Calibri"/>
          <w:sz w:val="22"/>
          <w:szCs w:val="22"/>
        </w:rPr>
      </w:pPr>
      <w:r w:rsidRPr="00FC2E17">
        <w:rPr>
          <w:rFonts w:ascii="Calibri" w:eastAsia="Calibri" w:hAnsi="Calibri" w:cs="Calibri"/>
          <w:sz w:val="22"/>
          <w:szCs w:val="22"/>
        </w:rPr>
        <w:t>Margenot, A.J., </w:t>
      </w:r>
      <w:r w:rsidRPr="00FC2E17">
        <w:rPr>
          <w:rFonts w:ascii="Calibri" w:eastAsia="Calibri" w:hAnsi="Calibri" w:cs="Calibri"/>
          <w:b/>
          <w:bCs/>
          <w:sz w:val="22"/>
          <w:szCs w:val="22"/>
        </w:rPr>
        <w:t>D.E.</w:t>
      </w:r>
      <w:r w:rsidRPr="00FC2E17">
        <w:rPr>
          <w:rFonts w:ascii="Calibri" w:eastAsia="Calibri" w:hAnsi="Calibri" w:cs="Calibri"/>
          <w:sz w:val="22"/>
          <w:szCs w:val="22"/>
        </w:rPr>
        <w:t xml:space="preserve"> </w:t>
      </w:r>
      <w:r w:rsidRPr="00FC2E17">
        <w:rPr>
          <w:rFonts w:ascii="Calibri" w:eastAsia="Calibri" w:hAnsi="Calibri" w:cs="Calibri"/>
          <w:b/>
          <w:bCs/>
          <w:sz w:val="22"/>
          <w:szCs w:val="22"/>
        </w:rPr>
        <w:t xml:space="preserve">Griffin, </w:t>
      </w:r>
      <w:r w:rsidRPr="00FC2E17">
        <w:rPr>
          <w:rFonts w:ascii="Calibri" w:eastAsia="Calibri" w:hAnsi="Calibri" w:cs="Calibri"/>
          <w:sz w:val="22"/>
          <w:szCs w:val="22"/>
        </w:rPr>
        <w:t>B.S.Q. Alves, D.A. Rippner, C. Li, S.J. Parikh. 2018. Substitution of peat moss with softwood biochar for soil-free marigold growth. </w:t>
      </w:r>
      <w:r w:rsidRPr="00FC2E17">
        <w:rPr>
          <w:rFonts w:ascii="Calibri" w:eastAsia="Calibri" w:hAnsi="Calibri" w:cs="Calibri"/>
          <w:i/>
          <w:iCs/>
          <w:sz w:val="22"/>
          <w:szCs w:val="22"/>
        </w:rPr>
        <w:t>Industrial Crops and Products</w:t>
      </w:r>
      <w:r w:rsidRPr="00FC2E17">
        <w:rPr>
          <w:rFonts w:ascii="Calibri" w:eastAsia="Calibri" w:hAnsi="Calibri" w:cs="Calibri"/>
          <w:sz w:val="22"/>
          <w:szCs w:val="22"/>
        </w:rPr>
        <w:t>. 112: 160.</w:t>
      </w:r>
    </w:p>
    <w:p w14:paraId="7ED1AFE2" w14:textId="77777777" w:rsidR="00FC2E17" w:rsidRPr="00FC2E17" w:rsidRDefault="00FC2E17" w:rsidP="00FC2E17">
      <w:pPr>
        <w:autoSpaceDE/>
        <w:autoSpaceDN/>
        <w:adjustRightInd/>
        <w:spacing w:after="20"/>
        <w:rPr>
          <w:rFonts w:ascii="Calibri" w:eastAsia="Calibri" w:hAnsi="Calibri" w:cs="Calibri"/>
          <w:sz w:val="22"/>
          <w:szCs w:val="22"/>
        </w:rPr>
      </w:pPr>
    </w:p>
    <w:p w14:paraId="23968C73" w14:textId="77777777" w:rsidR="00FC2E17" w:rsidRPr="00DF4411" w:rsidRDefault="00FC2E17">
      <w:pPr>
        <w:ind w:left="720" w:hanging="450"/>
        <w:rPr>
          <w:rFonts w:ascii="Times New Roman" w:hAnsi="Times New Roman"/>
          <w:b/>
          <w:bCs/>
        </w:rPr>
      </w:pPr>
    </w:p>
    <w:sectPr w:rsidR="00FC2E17" w:rsidRPr="00DF4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UnicodeMS">
    <w:altName w:val="Batang"/>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6D6"/>
    <w:multiLevelType w:val="hybridMultilevel"/>
    <w:tmpl w:val="CC928DC2"/>
    <w:lvl w:ilvl="0" w:tplc="F078AF70">
      <w:start w:val="1"/>
      <w:numFmt w:val="decimal"/>
      <w:lvlText w:val="%1."/>
      <w:lvlJc w:val="left"/>
      <w:pPr>
        <w:ind w:left="1440" w:hanging="360"/>
      </w:pPr>
      <w:rPr>
        <w:b w:val="0"/>
        <w:bCs/>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0327C8"/>
    <w:multiLevelType w:val="hybridMultilevel"/>
    <w:tmpl w:val="7C124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8734C"/>
    <w:multiLevelType w:val="hybridMultilevel"/>
    <w:tmpl w:val="D1AAF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3C3C39"/>
    <w:multiLevelType w:val="hybridMultilevel"/>
    <w:tmpl w:val="32820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813523"/>
    <w:multiLevelType w:val="hybridMultilevel"/>
    <w:tmpl w:val="C4428D02"/>
    <w:lvl w:ilvl="0" w:tplc="BC721AFE">
      <w:start w:val="1"/>
      <w:numFmt w:val="lowerRoman"/>
      <w:lvlText w:val="%1."/>
      <w:lvlJc w:val="left"/>
      <w:pPr>
        <w:ind w:left="1080" w:hanging="720"/>
      </w:pPr>
      <w:rPr>
        <w:rFonts w:cs="Time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4C2371"/>
    <w:multiLevelType w:val="hybridMultilevel"/>
    <w:tmpl w:val="C0A4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CD71FD"/>
    <w:multiLevelType w:val="hybridMultilevel"/>
    <w:tmpl w:val="9B72E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45089B"/>
    <w:multiLevelType w:val="hybridMultilevel"/>
    <w:tmpl w:val="82B4D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02784C"/>
    <w:multiLevelType w:val="hybridMultilevel"/>
    <w:tmpl w:val="F8FEE2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860EE3"/>
    <w:multiLevelType w:val="hybridMultilevel"/>
    <w:tmpl w:val="9F564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00183380">
    <w:abstractNumId w:val="2"/>
  </w:num>
  <w:num w:numId="2" w16cid:durableId="1534734598">
    <w:abstractNumId w:val="8"/>
  </w:num>
  <w:num w:numId="3" w16cid:durableId="489255480">
    <w:abstractNumId w:val="4"/>
  </w:num>
  <w:num w:numId="4" w16cid:durableId="1461878547">
    <w:abstractNumId w:val="9"/>
  </w:num>
  <w:num w:numId="5" w16cid:durableId="70663773">
    <w:abstractNumId w:val="1"/>
  </w:num>
  <w:num w:numId="6" w16cid:durableId="2006394417">
    <w:abstractNumId w:val="0"/>
  </w:num>
  <w:num w:numId="7" w16cid:durableId="1536188489">
    <w:abstractNumId w:val="7"/>
  </w:num>
  <w:num w:numId="8" w16cid:durableId="577136105">
    <w:abstractNumId w:val="5"/>
  </w:num>
  <w:num w:numId="9" w16cid:durableId="1700013628">
    <w:abstractNumId w:val="3"/>
  </w:num>
  <w:num w:numId="10" w16cid:durableId="12841876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08A"/>
    <w:rsid w:val="00013C0A"/>
    <w:rsid w:val="0002521E"/>
    <w:rsid w:val="00026A1C"/>
    <w:rsid w:val="00026DEA"/>
    <w:rsid w:val="00051427"/>
    <w:rsid w:val="000614BF"/>
    <w:rsid w:val="000654F6"/>
    <w:rsid w:val="000676B6"/>
    <w:rsid w:val="000759EA"/>
    <w:rsid w:val="0009656D"/>
    <w:rsid w:val="000B393B"/>
    <w:rsid w:val="000C2946"/>
    <w:rsid w:val="000C552C"/>
    <w:rsid w:val="000D1BB2"/>
    <w:rsid w:val="000D4B74"/>
    <w:rsid w:val="000F4C68"/>
    <w:rsid w:val="000F7C02"/>
    <w:rsid w:val="0010322B"/>
    <w:rsid w:val="001429F7"/>
    <w:rsid w:val="00153D5C"/>
    <w:rsid w:val="001553C0"/>
    <w:rsid w:val="00156330"/>
    <w:rsid w:val="00163156"/>
    <w:rsid w:val="0016481D"/>
    <w:rsid w:val="00165AC2"/>
    <w:rsid w:val="001758CE"/>
    <w:rsid w:val="001A1CB2"/>
    <w:rsid w:val="001D060A"/>
    <w:rsid w:val="001F3B20"/>
    <w:rsid w:val="001F3F28"/>
    <w:rsid w:val="001F638F"/>
    <w:rsid w:val="002026CE"/>
    <w:rsid w:val="002116C3"/>
    <w:rsid w:val="002118BC"/>
    <w:rsid w:val="00211E61"/>
    <w:rsid w:val="00212E0D"/>
    <w:rsid w:val="002251CE"/>
    <w:rsid w:val="00250613"/>
    <w:rsid w:val="002518B1"/>
    <w:rsid w:val="002533D6"/>
    <w:rsid w:val="00266DC0"/>
    <w:rsid w:val="002730BE"/>
    <w:rsid w:val="0028007E"/>
    <w:rsid w:val="00280CA0"/>
    <w:rsid w:val="00285558"/>
    <w:rsid w:val="00286B1C"/>
    <w:rsid w:val="002911EA"/>
    <w:rsid w:val="00293AEA"/>
    <w:rsid w:val="002A21F4"/>
    <w:rsid w:val="002B125E"/>
    <w:rsid w:val="002B32B3"/>
    <w:rsid w:val="002C2242"/>
    <w:rsid w:val="002C25B7"/>
    <w:rsid w:val="002D762B"/>
    <w:rsid w:val="002E0A3A"/>
    <w:rsid w:val="002F119E"/>
    <w:rsid w:val="002F5AF0"/>
    <w:rsid w:val="002F68A1"/>
    <w:rsid w:val="00301264"/>
    <w:rsid w:val="003117EC"/>
    <w:rsid w:val="003236F6"/>
    <w:rsid w:val="003350E6"/>
    <w:rsid w:val="003367B5"/>
    <w:rsid w:val="003415D9"/>
    <w:rsid w:val="0035644C"/>
    <w:rsid w:val="00357DA0"/>
    <w:rsid w:val="003701DC"/>
    <w:rsid w:val="003958F6"/>
    <w:rsid w:val="003B56AD"/>
    <w:rsid w:val="003C0FE6"/>
    <w:rsid w:val="003C37F3"/>
    <w:rsid w:val="003C74C9"/>
    <w:rsid w:val="003D70F4"/>
    <w:rsid w:val="003E2CB8"/>
    <w:rsid w:val="003E566A"/>
    <w:rsid w:val="003F00F6"/>
    <w:rsid w:val="003F5F84"/>
    <w:rsid w:val="003F7EF0"/>
    <w:rsid w:val="00445C36"/>
    <w:rsid w:val="00450ED3"/>
    <w:rsid w:val="00470757"/>
    <w:rsid w:val="004910E5"/>
    <w:rsid w:val="0049269A"/>
    <w:rsid w:val="00493946"/>
    <w:rsid w:val="004A0338"/>
    <w:rsid w:val="004A4DCA"/>
    <w:rsid w:val="004B2371"/>
    <w:rsid w:val="004B716D"/>
    <w:rsid w:val="004C205F"/>
    <w:rsid w:val="004C56FC"/>
    <w:rsid w:val="004E2518"/>
    <w:rsid w:val="004F34F3"/>
    <w:rsid w:val="004F40D8"/>
    <w:rsid w:val="004F53BB"/>
    <w:rsid w:val="004F6C39"/>
    <w:rsid w:val="00513D69"/>
    <w:rsid w:val="005174D0"/>
    <w:rsid w:val="00530E80"/>
    <w:rsid w:val="00540B77"/>
    <w:rsid w:val="00550481"/>
    <w:rsid w:val="00560F99"/>
    <w:rsid w:val="00577333"/>
    <w:rsid w:val="00581635"/>
    <w:rsid w:val="005A2023"/>
    <w:rsid w:val="005B025E"/>
    <w:rsid w:val="005C28C8"/>
    <w:rsid w:val="005D3B23"/>
    <w:rsid w:val="005D63B8"/>
    <w:rsid w:val="005E13D0"/>
    <w:rsid w:val="005F1C78"/>
    <w:rsid w:val="0061114B"/>
    <w:rsid w:val="00652980"/>
    <w:rsid w:val="0065356C"/>
    <w:rsid w:val="00654BF1"/>
    <w:rsid w:val="00661C73"/>
    <w:rsid w:val="00664AD6"/>
    <w:rsid w:val="006670DE"/>
    <w:rsid w:val="00681C39"/>
    <w:rsid w:val="00683747"/>
    <w:rsid w:val="0069465E"/>
    <w:rsid w:val="006B38B0"/>
    <w:rsid w:val="006C2158"/>
    <w:rsid w:val="006C56EC"/>
    <w:rsid w:val="006C7772"/>
    <w:rsid w:val="006D0C2C"/>
    <w:rsid w:val="007052D7"/>
    <w:rsid w:val="00716FF1"/>
    <w:rsid w:val="007229BB"/>
    <w:rsid w:val="007232E4"/>
    <w:rsid w:val="0072508A"/>
    <w:rsid w:val="00743412"/>
    <w:rsid w:val="00753827"/>
    <w:rsid w:val="0076615F"/>
    <w:rsid w:val="0077446B"/>
    <w:rsid w:val="00776B78"/>
    <w:rsid w:val="007860DA"/>
    <w:rsid w:val="00786235"/>
    <w:rsid w:val="00793E51"/>
    <w:rsid w:val="007977E6"/>
    <w:rsid w:val="007B35AF"/>
    <w:rsid w:val="007B7372"/>
    <w:rsid w:val="007C4B4E"/>
    <w:rsid w:val="007C7AA1"/>
    <w:rsid w:val="007D0F1C"/>
    <w:rsid w:val="007D44C9"/>
    <w:rsid w:val="007F6D38"/>
    <w:rsid w:val="0082542F"/>
    <w:rsid w:val="00846A78"/>
    <w:rsid w:val="00850AED"/>
    <w:rsid w:val="00860C7A"/>
    <w:rsid w:val="008E2D4F"/>
    <w:rsid w:val="008E57D0"/>
    <w:rsid w:val="008E58B5"/>
    <w:rsid w:val="008F5BF8"/>
    <w:rsid w:val="00930AC4"/>
    <w:rsid w:val="0096669F"/>
    <w:rsid w:val="0097135F"/>
    <w:rsid w:val="00971C6A"/>
    <w:rsid w:val="009778A8"/>
    <w:rsid w:val="00985864"/>
    <w:rsid w:val="00990E46"/>
    <w:rsid w:val="009A26A2"/>
    <w:rsid w:val="009B48B0"/>
    <w:rsid w:val="009B7A3E"/>
    <w:rsid w:val="009C5C0D"/>
    <w:rsid w:val="009D246D"/>
    <w:rsid w:val="009E28E3"/>
    <w:rsid w:val="009E5019"/>
    <w:rsid w:val="00A00308"/>
    <w:rsid w:val="00A04706"/>
    <w:rsid w:val="00A11045"/>
    <w:rsid w:val="00A26096"/>
    <w:rsid w:val="00A307F9"/>
    <w:rsid w:val="00A34DE1"/>
    <w:rsid w:val="00A43212"/>
    <w:rsid w:val="00A43C77"/>
    <w:rsid w:val="00A50661"/>
    <w:rsid w:val="00A509EC"/>
    <w:rsid w:val="00A62379"/>
    <w:rsid w:val="00A654DE"/>
    <w:rsid w:val="00A8488E"/>
    <w:rsid w:val="00A92B21"/>
    <w:rsid w:val="00A94194"/>
    <w:rsid w:val="00AB1BE7"/>
    <w:rsid w:val="00AC15E0"/>
    <w:rsid w:val="00AC40AB"/>
    <w:rsid w:val="00AD1256"/>
    <w:rsid w:val="00AD6D1D"/>
    <w:rsid w:val="00AF7398"/>
    <w:rsid w:val="00B01E46"/>
    <w:rsid w:val="00B02CB8"/>
    <w:rsid w:val="00B10C56"/>
    <w:rsid w:val="00B13CA9"/>
    <w:rsid w:val="00B14A34"/>
    <w:rsid w:val="00B159DB"/>
    <w:rsid w:val="00B167B4"/>
    <w:rsid w:val="00B24CEA"/>
    <w:rsid w:val="00B3135E"/>
    <w:rsid w:val="00B338EB"/>
    <w:rsid w:val="00B36D26"/>
    <w:rsid w:val="00B60CA9"/>
    <w:rsid w:val="00B72785"/>
    <w:rsid w:val="00B7526C"/>
    <w:rsid w:val="00B76015"/>
    <w:rsid w:val="00B85A54"/>
    <w:rsid w:val="00B913E5"/>
    <w:rsid w:val="00BA0151"/>
    <w:rsid w:val="00BA31EE"/>
    <w:rsid w:val="00BB112F"/>
    <w:rsid w:val="00BB5FD2"/>
    <w:rsid w:val="00BB6932"/>
    <w:rsid w:val="00BC1192"/>
    <w:rsid w:val="00BC46F3"/>
    <w:rsid w:val="00BE3E48"/>
    <w:rsid w:val="00BE6A3D"/>
    <w:rsid w:val="00BF09B9"/>
    <w:rsid w:val="00BF6AEF"/>
    <w:rsid w:val="00C05CDB"/>
    <w:rsid w:val="00C06B61"/>
    <w:rsid w:val="00C0767E"/>
    <w:rsid w:val="00C2717D"/>
    <w:rsid w:val="00C357A6"/>
    <w:rsid w:val="00C436DD"/>
    <w:rsid w:val="00CA7440"/>
    <w:rsid w:val="00CA7B01"/>
    <w:rsid w:val="00CB049F"/>
    <w:rsid w:val="00CC09D8"/>
    <w:rsid w:val="00CD1C71"/>
    <w:rsid w:val="00CD4CBA"/>
    <w:rsid w:val="00CD64D7"/>
    <w:rsid w:val="00CF786A"/>
    <w:rsid w:val="00D20D46"/>
    <w:rsid w:val="00D43811"/>
    <w:rsid w:val="00D61494"/>
    <w:rsid w:val="00D82056"/>
    <w:rsid w:val="00D82487"/>
    <w:rsid w:val="00D86A24"/>
    <w:rsid w:val="00D9407B"/>
    <w:rsid w:val="00DA34D9"/>
    <w:rsid w:val="00DB1301"/>
    <w:rsid w:val="00DB6A1C"/>
    <w:rsid w:val="00DC67A6"/>
    <w:rsid w:val="00DD0E8D"/>
    <w:rsid w:val="00DE339F"/>
    <w:rsid w:val="00DF4411"/>
    <w:rsid w:val="00DF661B"/>
    <w:rsid w:val="00E01D55"/>
    <w:rsid w:val="00E041CD"/>
    <w:rsid w:val="00E07B32"/>
    <w:rsid w:val="00E13A27"/>
    <w:rsid w:val="00E214FA"/>
    <w:rsid w:val="00E22A1D"/>
    <w:rsid w:val="00E24787"/>
    <w:rsid w:val="00E36AB5"/>
    <w:rsid w:val="00E476DE"/>
    <w:rsid w:val="00E57446"/>
    <w:rsid w:val="00E628D4"/>
    <w:rsid w:val="00E63335"/>
    <w:rsid w:val="00E66F1F"/>
    <w:rsid w:val="00E670CB"/>
    <w:rsid w:val="00E77F42"/>
    <w:rsid w:val="00E81D77"/>
    <w:rsid w:val="00E87107"/>
    <w:rsid w:val="00EA64FD"/>
    <w:rsid w:val="00EB08A4"/>
    <w:rsid w:val="00EB7446"/>
    <w:rsid w:val="00EC15DF"/>
    <w:rsid w:val="00EC1D28"/>
    <w:rsid w:val="00EC47E9"/>
    <w:rsid w:val="00EF0654"/>
    <w:rsid w:val="00EF4423"/>
    <w:rsid w:val="00F011D3"/>
    <w:rsid w:val="00F011ED"/>
    <w:rsid w:val="00F061DE"/>
    <w:rsid w:val="00F25229"/>
    <w:rsid w:val="00F310F7"/>
    <w:rsid w:val="00F311EF"/>
    <w:rsid w:val="00F320DA"/>
    <w:rsid w:val="00F34141"/>
    <w:rsid w:val="00F41B34"/>
    <w:rsid w:val="00F4741D"/>
    <w:rsid w:val="00F756AA"/>
    <w:rsid w:val="00F8079A"/>
    <w:rsid w:val="00F826DB"/>
    <w:rsid w:val="00F90140"/>
    <w:rsid w:val="00F94694"/>
    <w:rsid w:val="00FA5C73"/>
    <w:rsid w:val="00FB32BE"/>
    <w:rsid w:val="00FB6EF5"/>
    <w:rsid w:val="00FB77F5"/>
    <w:rsid w:val="00FB7856"/>
    <w:rsid w:val="00FC2E17"/>
    <w:rsid w:val="00FD52C0"/>
    <w:rsid w:val="00FE137C"/>
    <w:rsid w:val="00FE1D0F"/>
    <w:rsid w:val="00FE2F13"/>
    <w:rsid w:val="00FE527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852F"/>
  <w15:chartTrackingRefBased/>
  <w15:docId w15:val="{0DFE7685-DDC8-4135-9E4D-76EA4B915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278"/>
    <w:pPr>
      <w:widowControl w:val="0"/>
      <w:autoSpaceDE w:val="0"/>
      <w:autoSpaceDN w:val="0"/>
      <w:adjustRightInd w:val="0"/>
      <w:spacing w:after="0" w:line="240" w:lineRule="auto"/>
    </w:pPr>
    <w:rPr>
      <w:rFonts w:ascii="Century Schoolbook" w:eastAsia="Times New Roman" w:hAnsi="Century Schoolbook"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278"/>
    <w:pPr>
      <w:spacing w:after="0" w:line="240" w:lineRule="auto"/>
    </w:pPr>
    <w:rPr>
      <w:rFonts w:ascii="Georgia" w:hAnsi="Georgia"/>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2CB8"/>
    <w:pPr>
      <w:ind w:left="720"/>
      <w:contextualSpacing/>
    </w:pPr>
  </w:style>
  <w:style w:type="character" w:customStyle="1" w:styleId="apple-converted-space">
    <w:name w:val="apple-converted-space"/>
    <w:basedOn w:val="DefaultParagraphFont"/>
    <w:rsid w:val="003E2CB8"/>
  </w:style>
  <w:style w:type="character" w:styleId="Hyperlink">
    <w:name w:val="Hyperlink"/>
    <w:uiPriority w:val="99"/>
    <w:unhideWhenUsed/>
    <w:rsid w:val="005174D0"/>
    <w:rPr>
      <w:color w:val="0000FF"/>
      <w:u w:val="single"/>
    </w:rPr>
  </w:style>
  <w:style w:type="character" w:styleId="UnresolvedMention">
    <w:name w:val="Unresolved Mention"/>
    <w:basedOn w:val="DefaultParagraphFont"/>
    <w:uiPriority w:val="99"/>
    <w:semiHidden/>
    <w:unhideWhenUsed/>
    <w:rsid w:val="005174D0"/>
    <w:rPr>
      <w:color w:val="605E5C"/>
      <w:shd w:val="clear" w:color="auto" w:fill="E1DFDD"/>
    </w:rPr>
  </w:style>
  <w:style w:type="character" w:styleId="CommentReference">
    <w:name w:val="annotation reference"/>
    <w:basedOn w:val="DefaultParagraphFont"/>
    <w:uiPriority w:val="99"/>
    <w:semiHidden/>
    <w:unhideWhenUsed/>
    <w:rsid w:val="00DB1301"/>
    <w:rPr>
      <w:sz w:val="16"/>
      <w:szCs w:val="16"/>
    </w:rPr>
  </w:style>
  <w:style w:type="paragraph" w:styleId="CommentText">
    <w:name w:val="annotation text"/>
    <w:basedOn w:val="Normal"/>
    <w:link w:val="CommentTextChar"/>
    <w:uiPriority w:val="99"/>
    <w:unhideWhenUsed/>
    <w:rsid w:val="00DB1301"/>
    <w:rPr>
      <w:sz w:val="20"/>
      <w:szCs w:val="20"/>
    </w:rPr>
  </w:style>
  <w:style w:type="character" w:customStyle="1" w:styleId="CommentTextChar">
    <w:name w:val="Comment Text Char"/>
    <w:basedOn w:val="DefaultParagraphFont"/>
    <w:link w:val="CommentText"/>
    <w:uiPriority w:val="99"/>
    <w:rsid w:val="00DB1301"/>
    <w:rPr>
      <w:rFonts w:ascii="Century Schoolbook" w:eastAsia="Times New Roman" w:hAnsi="Century Schoolbook" w:cs="Times New Roman"/>
      <w:sz w:val="20"/>
      <w:szCs w:val="20"/>
    </w:rPr>
  </w:style>
  <w:style w:type="paragraph" w:styleId="CommentSubject">
    <w:name w:val="annotation subject"/>
    <w:basedOn w:val="CommentText"/>
    <w:next w:val="CommentText"/>
    <w:link w:val="CommentSubjectChar"/>
    <w:uiPriority w:val="99"/>
    <w:semiHidden/>
    <w:unhideWhenUsed/>
    <w:rsid w:val="00DB1301"/>
    <w:rPr>
      <w:b/>
      <w:bCs/>
    </w:rPr>
  </w:style>
  <w:style w:type="character" w:customStyle="1" w:styleId="CommentSubjectChar">
    <w:name w:val="Comment Subject Char"/>
    <w:basedOn w:val="CommentTextChar"/>
    <w:link w:val="CommentSubject"/>
    <w:uiPriority w:val="99"/>
    <w:semiHidden/>
    <w:rsid w:val="00DB1301"/>
    <w:rPr>
      <w:rFonts w:ascii="Century Schoolbook" w:eastAsia="Times New Roman" w:hAnsi="Century Schoolbook" w:cs="Times New Roman"/>
      <w:b/>
      <w:bCs/>
      <w:sz w:val="20"/>
      <w:szCs w:val="20"/>
    </w:rPr>
  </w:style>
  <w:style w:type="paragraph" w:styleId="NormalWeb">
    <w:name w:val="Normal (Web)"/>
    <w:basedOn w:val="Normal"/>
    <w:uiPriority w:val="99"/>
    <w:unhideWhenUsed/>
    <w:rsid w:val="005B025E"/>
    <w:pPr>
      <w:widowControl/>
      <w:autoSpaceDE/>
      <w:autoSpaceDN/>
      <w:adjustRightInd/>
      <w:spacing w:before="100" w:beforeAutospacing="1" w:after="100" w:afterAutospacing="1"/>
    </w:pPr>
    <w:rPr>
      <w:rFonts w:ascii="Times New Roman" w:hAnsi="Times New Roman"/>
    </w:rPr>
  </w:style>
  <w:style w:type="character" w:styleId="FollowedHyperlink">
    <w:name w:val="FollowedHyperlink"/>
    <w:basedOn w:val="DefaultParagraphFont"/>
    <w:uiPriority w:val="99"/>
    <w:semiHidden/>
    <w:unhideWhenUsed/>
    <w:rsid w:val="003F7EF0"/>
    <w:rPr>
      <w:color w:val="954F72" w:themeColor="followedHyperlink"/>
      <w:u w:val="single"/>
    </w:rPr>
  </w:style>
  <w:style w:type="character" w:styleId="Emphasis">
    <w:name w:val="Emphasis"/>
    <w:basedOn w:val="DefaultParagraphFont"/>
    <w:uiPriority w:val="20"/>
    <w:qFormat/>
    <w:rsid w:val="00E24787"/>
    <w:rPr>
      <w:i/>
      <w:iCs/>
    </w:rPr>
  </w:style>
  <w:style w:type="paragraph" w:styleId="Revision">
    <w:name w:val="Revision"/>
    <w:hidden/>
    <w:uiPriority w:val="99"/>
    <w:semiHidden/>
    <w:rsid w:val="00DE339F"/>
    <w:pPr>
      <w:spacing w:after="0" w:line="240" w:lineRule="auto"/>
    </w:pPr>
    <w:rPr>
      <w:rFonts w:ascii="Century Schoolbook" w:eastAsia="Times New Roman" w:hAnsi="Century Schoolbook" w:cs="Times New Roman"/>
      <w:sz w:val="24"/>
      <w:szCs w:val="24"/>
    </w:rPr>
  </w:style>
  <w:style w:type="paragraph" w:styleId="BodyTextIndent">
    <w:name w:val="Body Text Indent"/>
    <w:basedOn w:val="Normal"/>
    <w:link w:val="BodyTextIndentChar"/>
    <w:rsid w:val="00DF4411"/>
    <w:pPr>
      <w:widowControl/>
      <w:autoSpaceDE/>
      <w:autoSpaceDN/>
      <w:adjustRightInd/>
      <w:ind w:left="540" w:hanging="540"/>
    </w:pPr>
    <w:rPr>
      <w:rFonts w:ascii="Arial" w:hAnsi="Arial"/>
      <w:sz w:val="20"/>
      <w:szCs w:val="20"/>
    </w:rPr>
  </w:style>
  <w:style w:type="character" w:customStyle="1" w:styleId="BodyTextIndentChar">
    <w:name w:val="Body Text Indent Char"/>
    <w:basedOn w:val="DefaultParagraphFont"/>
    <w:link w:val="BodyTextIndent"/>
    <w:rsid w:val="00DF4411"/>
    <w:rPr>
      <w:rFonts w:ascii="Arial" w:eastAsia="Times New Roman" w:hAnsi="Arial" w:cs="Times New Roman"/>
      <w:sz w:val="20"/>
      <w:szCs w:val="20"/>
    </w:rPr>
  </w:style>
  <w:style w:type="paragraph" w:styleId="Subtitle">
    <w:name w:val="Subtitle"/>
    <w:basedOn w:val="Normal"/>
    <w:link w:val="SubtitleChar"/>
    <w:qFormat/>
    <w:rsid w:val="00DF4411"/>
    <w:pPr>
      <w:widowControl/>
      <w:autoSpaceDE/>
      <w:autoSpaceDN/>
      <w:adjustRightInd/>
      <w:jc w:val="center"/>
    </w:pPr>
    <w:rPr>
      <w:rFonts w:ascii="Times New Roman" w:hAnsi="Times New Roman"/>
      <w:b/>
      <w:bCs/>
    </w:rPr>
  </w:style>
  <w:style w:type="character" w:customStyle="1" w:styleId="SubtitleChar">
    <w:name w:val="Subtitle Char"/>
    <w:basedOn w:val="DefaultParagraphFont"/>
    <w:link w:val="Subtitle"/>
    <w:rsid w:val="00DF4411"/>
    <w:rPr>
      <w:rFonts w:ascii="Times New Roman" w:eastAsia="Times New Roman" w:hAnsi="Times New Roman" w:cs="Times New Roman"/>
      <w:b/>
      <w:bCs/>
      <w:sz w:val="24"/>
      <w:szCs w:val="24"/>
    </w:rPr>
  </w:style>
  <w:style w:type="character" w:customStyle="1" w:styleId="epub-sectionitem">
    <w:name w:val="epub-section__item"/>
    <w:basedOn w:val="DefaultParagraphFont"/>
    <w:rsid w:val="00DF4411"/>
  </w:style>
  <w:style w:type="character" w:customStyle="1" w:styleId="value">
    <w:name w:val="value"/>
    <w:basedOn w:val="DefaultParagraphFont"/>
    <w:rsid w:val="00DF4411"/>
  </w:style>
  <w:style w:type="character" w:styleId="Strong">
    <w:name w:val="Strong"/>
    <w:qFormat/>
    <w:rsid w:val="00DF4411"/>
    <w:rPr>
      <w:b/>
      <w:bCs/>
    </w:rPr>
  </w:style>
  <w:style w:type="paragraph" w:customStyle="1" w:styleId="DataField11pt-Single">
    <w:name w:val="Data Field 11pt-Single"/>
    <w:basedOn w:val="Normal"/>
    <w:link w:val="DataField11pt-SingleChar"/>
    <w:rsid w:val="00DF4411"/>
    <w:pPr>
      <w:widowControl/>
      <w:adjustRightInd/>
    </w:pPr>
    <w:rPr>
      <w:rFonts w:ascii="Arial" w:hAnsi="Arial" w:cs="Arial"/>
      <w:sz w:val="22"/>
      <w:szCs w:val="20"/>
    </w:rPr>
  </w:style>
  <w:style w:type="character" w:customStyle="1" w:styleId="DataField11pt-SingleChar">
    <w:name w:val="Data Field 11pt-Single Char"/>
    <w:link w:val="DataField11pt-Single"/>
    <w:rsid w:val="00DF4411"/>
    <w:rPr>
      <w:rFonts w:ascii="Arial" w:eastAsia="Times New Roman" w:hAnsi="Arial" w:cs="Arial"/>
      <w:szCs w:val="20"/>
    </w:rPr>
  </w:style>
  <w:style w:type="paragraph" w:customStyle="1" w:styleId="Default">
    <w:name w:val="Default"/>
    <w:rsid w:val="00DF4411"/>
    <w:pPr>
      <w:autoSpaceDE w:val="0"/>
      <w:autoSpaceDN w:val="0"/>
      <w:adjustRightInd w:val="0"/>
      <w:spacing w:after="0" w:line="240" w:lineRule="auto"/>
    </w:pPr>
    <w:rPr>
      <w:rFonts w:ascii="Arial" w:eastAsia="Calibri" w:hAnsi="Arial" w:cs="Arial"/>
      <w:color w:val="000000"/>
      <w:sz w:val="24"/>
      <w:szCs w:val="24"/>
    </w:rPr>
  </w:style>
  <w:style w:type="character" w:customStyle="1" w:styleId="u-visually-hidden">
    <w:name w:val="u-visually-hidden"/>
    <w:basedOn w:val="DefaultParagraphFont"/>
    <w:rsid w:val="00DF4411"/>
  </w:style>
  <w:style w:type="character" w:customStyle="1" w:styleId="volume">
    <w:name w:val="volume"/>
    <w:basedOn w:val="DefaultParagraphFont"/>
    <w:rsid w:val="00DF4411"/>
  </w:style>
  <w:style w:type="character" w:customStyle="1" w:styleId="issue">
    <w:name w:val="issue"/>
    <w:basedOn w:val="DefaultParagraphFont"/>
    <w:rsid w:val="00DF4411"/>
  </w:style>
  <w:style w:type="character" w:customStyle="1" w:styleId="hlfld-contribauthor">
    <w:name w:val="hlfld-contribauthor"/>
    <w:basedOn w:val="DefaultParagraphFont"/>
    <w:rsid w:val="00DF4411"/>
  </w:style>
  <w:style w:type="character" w:customStyle="1" w:styleId="journalname">
    <w:name w:val="journalname"/>
    <w:basedOn w:val="DefaultParagraphFont"/>
    <w:rsid w:val="00DF4411"/>
  </w:style>
  <w:style w:type="character" w:customStyle="1" w:styleId="year">
    <w:name w:val="year"/>
    <w:basedOn w:val="DefaultParagraphFont"/>
    <w:rsid w:val="00DF4411"/>
  </w:style>
  <w:style w:type="character" w:customStyle="1" w:styleId="Normal1Char">
    <w:name w:val="Normal1 Char"/>
    <w:link w:val="Normal1"/>
    <w:rsid w:val="00DF4411"/>
  </w:style>
  <w:style w:type="paragraph" w:customStyle="1" w:styleId="Normal1">
    <w:name w:val="Normal1"/>
    <w:link w:val="Normal1Char"/>
    <w:rsid w:val="00DF4411"/>
    <w:pPr>
      <w:suppressAutoHyphens/>
      <w:spacing w:after="0" w:line="276" w:lineRule="auto"/>
    </w:pPr>
  </w:style>
  <w:style w:type="character" w:customStyle="1" w:styleId="normaltextrun">
    <w:name w:val="normaltextrun"/>
    <w:basedOn w:val="DefaultParagraphFont"/>
    <w:rsid w:val="00DF4411"/>
  </w:style>
  <w:style w:type="character" w:customStyle="1" w:styleId="vol">
    <w:name w:val="vol"/>
    <w:basedOn w:val="DefaultParagraphFont"/>
    <w:rsid w:val="00793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662646">
      <w:bodyDiv w:val="1"/>
      <w:marLeft w:val="0"/>
      <w:marRight w:val="0"/>
      <w:marTop w:val="0"/>
      <w:marBottom w:val="0"/>
      <w:divBdr>
        <w:top w:val="none" w:sz="0" w:space="0" w:color="auto"/>
        <w:left w:val="none" w:sz="0" w:space="0" w:color="auto"/>
        <w:bottom w:val="none" w:sz="0" w:space="0" w:color="auto"/>
        <w:right w:val="none" w:sz="0" w:space="0" w:color="auto"/>
      </w:divBdr>
      <w:divsChild>
        <w:div w:id="1114443512">
          <w:marLeft w:val="0"/>
          <w:marRight w:val="0"/>
          <w:marTop w:val="0"/>
          <w:marBottom w:val="0"/>
          <w:divBdr>
            <w:top w:val="single" w:sz="2" w:space="0" w:color="D9D9E3"/>
            <w:left w:val="single" w:sz="2" w:space="0" w:color="D9D9E3"/>
            <w:bottom w:val="single" w:sz="2" w:space="0" w:color="D9D9E3"/>
            <w:right w:val="single" w:sz="2" w:space="0" w:color="D9D9E3"/>
          </w:divBdr>
          <w:divsChild>
            <w:div w:id="887957208">
              <w:marLeft w:val="0"/>
              <w:marRight w:val="0"/>
              <w:marTop w:val="0"/>
              <w:marBottom w:val="0"/>
              <w:divBdr>
                <w:top w:val="single" w:sz="2" w:space="0" w:color="D9D9E3"/>
                <w:left w:val="single" w:sz="2" w:space="0" w:color="D9D9E3"/>
                <w:bottom w:val="single" w:sz="2" w:space="0" w:color="D9D9E3"/>
                <w:right w:val="single" w:sz="2" w:space="0" w:color="D9D9E3"/>
              </w:divBdr>
              <w:divsChild>
                <w:div w:id="545871329">
                  <w:marLeft w:val="0"/>
                  <w:marRight w:val="0"/>
                  <w:marTop w:val="0"/>
                  <w:marBottom w:val="0"/>
                  <w:divBdr>
                    <w:top w:val="single" w:sz="2" w:space="0" w:color="D9D9E3"/>
                    <w:left w:val="single" w:sz="2" w:space="0" w:color="D9D9E3"/>
                    <w:bottom w:val="single" w:sz="2" w:space="0" w:color="D9D9E3"/>
                    <w:right w:val="single" w:sz="2" w:space="0" w:color="D9D9E3"/>
                  </w:divBdr>
                  <w:divsChild>
                    <w:div w:id="1849785961">
                      <w:marLeft w:val="0"/>
                      <w:marRight w:val="0"/>
                      <w:marTop w:val="0"/>
                      <w:marBottom w:val="0"/>
                      <w:divBdr>
                        <w:top w:val="single" w:sz="2" w:space="0" w:color="D9D9E3"/>
                        <w:left w:val="single" w:sz="2" w:space="0" w:color="D9D9E3"/>
                        <w:bottom w:val="single" w:sz="2" w:space="0" w:color="D9D9E3"/>
                        <w:right w:val="single" w:sz="2" w:space="0" w:color="D9D9E3"/>
                      </w:divBdr>
                      <w:divsChild>
                        <w:div w:id="911501742">
                          <w:marLeft w:val="0"/>
                          <w:marRight w:val="0"/>
                          <w:marTop w:val="0"/>
                          <w:marBottom w:val="0"/>
                          <w:divBdr>
                            <w:top w:val="single" w:sz="2" w:space="0" w:color="auto"/>
                            <w:left w:val="single" w:sz="2" w:space="0" w:color="auto"/>
                            <w:bottom w:val="single" w:sz="6" w:space="0" w:color="auto"/>
                            <w:right w:val="single" w:sz="2" w:space="0" w:color="auto"/>
                          </w:divBdr>
                          <w:divsChild>
                            <w:div w:id="533730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158195">
                                  <w:marLeft w:val="0"/>
                                  <w:marRight w:val="0"/>
                                  <w:marTop w:val="0"/>
                                  <w:marBottom w:val="0"/>
                                  <w:divBdr>
                                    <w:top w:val="single" w:sz="2" w:space="0" w:color="D9D9E3"/>
                                    <w:left w:val="single" w:sz="2" w:space="0" w:color="D9D9E3"/>
                                    <w:bottom w:val="single" w:sz="2" w:space="0" w:color="D9D9E3"/>
                                    <w:right w:val="single" w:sz="2" w:space="0" w:color="D9D9E3"/>
                                  </w:divBdr>
                                  <w:divsChild>
                                    <w:div w:id="1605843911">
                                      <w:marLeft w:val="0"/>
                                      <w:marRight w:val="0"/>
                                      <w:marTop w:val="0"/>
                                      <w:marBottom w:val="0"/>
                                      <w:divBdr>
                                        <w:top w:val="single" w:sz="2" w:space="0" w:color="D9D9E3"/>
                                        <w:left w:val="single" w:sz="2" w:space="0" w:color="D9D9E3"/>
                                        <w:bottom w:val="single" w:sz="2" w:space="0" w:color="D9D9E3"/>
                                        <w:right w:val="single" w:sz="2" w:space="0" w:color="D9D9E3"/>
                                      </w:divBdr>
                                      <w:divsChild>
                                        <w:div w:id="1615869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406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nneth.frost@oregonstate.edu" TargetMode="External"/><Relationship Id="rId13" Type="http://schemas.openxmlformats.org/officeDocument/2006/relationships/hyperlink" Target="https://docs.google.com/document/d/1nNQURDXchifl7YGxWDf_2pDLYDsc5RyEP1b5hJDIN3g/edit" TargetMode="External"/><Relationship Id="rId18" Type="http://schemas.openxmlformats.org/officeDocument/2006/relationships/hyperlink" Target="mailto:cynthia.gleason@wsu.edu" TargetMode="External"/><Relationship Id="rId3" Type="http://schemas.openxmlformats.org/officeDocument/2006/relationships/settings" Target="settings.xml"/><Relationship Id="rId21" Type="http://schemas.openxmlformats.org/officeDocument/2006/relationships/hyperlink" Target="https://doi.org/10.1094/PBIOMES-09-19-0051-P" TargetMode="External"/><Relationship Id="rId7" Type="http://schemas.openxmlformats.org/officeDocument/2006/relationships/hyperlink" Target="mailto:cynthia.gleason@wsu.edu" TargetMode="External"/><Relationship Id="rId12" Type="http://schemas.openxmlformats.org/officeDocument/2006/relationships/hyperlink" Target="https://docs.google.com/document/d/1nNQURDXchifl7YGxWDf_2pDLYDsc5RyEP1b5hJDIN3g/edit" TargetMode="External"/><Relationship Id="rId17" Type="http://schemas.openxmlformats.org/officeDocument/2006/relationships/hyperlink" Target="https://doi.org/10.1016/j.ijfoodmicro.2021.109225" TargetMode="External"/><Relationship Id="rId2" Type="http://schemas.openxmlformats.org/officeDocument/2006/relationships/styles" Target="styles.xml"/><Relationship Id="rId16" Type="http://schemas.openxmlformats.org/officeDocument/2006/relationships/hyperlink" Target="https://doi.org/10.1094/PDIS-01-21-0015-PDN" TargetMode="External"/><Relationship Id="rId20" Type="http://schemas.openxmlformats.org/officeDocument/2006/relationships/hyperlink" Target="https://doi.org/10.1002/vzj2.20086" TargetMode="External"/><Relationship Id="rId1" Type="http://schemas.openxmlformats.org/officeDocument/2006/relationships/numbering" Target="numbering.xml"/><Relationship Id="rId6" Type="http://schemas.openxmlformats.org/officeDocument/2006/relationships/hyperlink" Target="mailto:d.griffin@wsu.edu" TargetMode="External"/><Relationship Id="rId11" Type="http://schemas.openxmlformats.org/officeDocument/2006/relationships/hyperlink" Target="https://docs.google.com/document/d/1nNQURDXchifl7YGxWDf_2pDLYDsc5RyEP1b5hJDIN3g/edit" TargetMode="External"/><Relationship Id="rId24" Type="http://schemas.openxmlformats.org/officeDocument/2006/relationships/theme" Target="theme/theme1.xml"/><Relationship Id="rId5" Type="http://schemas.openxmlformats.org/officeDocument/2006/relationships/hyperlink" Target="mailto:paulitz@wsu.edu" TargetMode="External"/><Relationship Id="rId15" Type="http://schemas.openxmlformats.org/officeDocument/2006/relationships/hyperlink" Target="https://doi.org/10.3390/agriculture10100447" TargetMode="External"/><Relationship Id="rId23" Type="http://schemas.openxmlformats.org/officeDocument/2006/relationships/fontTable" Target="fontTable.xml"/><Relationship Id="rId10" Type="http://schemas.openxmlformats.org/officeDocument/2006/relationships/hyperlink" Target="https://docs.google.com/document/d/1nNQURDXchifl7YGxWDf_2pDLYDsc5RyEP1b5hJDIN3g/edit" TargetMode="External"/><Relationship Id="rId19" Type="http://schemas.openxmlformats.org/officeDocument/2006/relationships/hyperlink" Target="https://doi.org/10.1186/s40793-022-00454-w" TargetMode="External"/><Relationship Id="rId4" Type="http://schemas.openxmlformats.org/officeDocument/2006/relationships/webSettings" Target="webSettings.xml"/><Relationship Id="rId9" Type="http://schemas.openxmlformats.org/officeDocument/2006/relationships/hyperlink" Target="https://docs.google.com/document/d/1nNQURDXchifl7YGxWDf_2pDLYDsc5RyEP1b5hJDIN3g/edit" TargetMode="External"/><Relationship Id="rId14" Type="http://schemas.openxmlformats.org/officeDocument/2006/relationships/hyperlink" Target="https://doi.org/10.1186/s40168-020-00997-5" TargetMode="External"/><Relationship Id="rId22" Type="http://schemas.openxmlformats.org/officeDocument/2006/relationships/hyperlink" Target="https://doi.org/10.1094/PBIOMES-11-18-0055-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5778</Words>
  <Characters>32938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theox</dc:creator>
  <cp:keywords/>
  <dc:description/>
  <cp:lastModifiedBy>Paulitz, Tim</cp:lastModifiedBy>
  <cp:revision>2</cp:revision>
  <dcterms:created xsi:type="dcterms:W3CDTF">2022-12-12T18:49:00Z</dcterms:created>
  <dcterms:modified xsi:type="dcterms:W3CDTF">2022-12-12T18:49:00Z</dcterms:modified>
</cp:coreProperties>
</file>